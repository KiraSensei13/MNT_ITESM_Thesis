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B2E15" w14:textId="77777777" w:rsidR="00ED7873" w:rsidRDefault="00ED7873" w:rsidP="00ED7873">
      <w:pPr>
        <w:pStyle w:val="Title"/>
        <w:tabs>
          <w:tab w:val="right" w:pos="9540"/>
        </w:tabs>
        <w:rPr>
          <w:b/>
          <w:color w:val="000080"/>
        </w:rPr>
      </w:pPr>
      <w:r>
        <w:rPr>
          <w:b/>
          <w:color w:val="000080"/>
        </w:rPr>
        <w:t>PROGRESS IN POLYMER SCIENCE</w:t>
      </w:r>
    </w:p>
    <w:p w14:paraId="53639480" w14:textId="77777777" w:rsidR="00ED7873" w:rsidRPr="00B34A22" w:rsidRDefault="00ED7873" w:rsidP="00ED7873">
      <w:pPr>
        <w:tabs>
          <w:tab w:val="right" w:pos="9540"/>
        </w:tabs>
        <w:jc w:val="center"/>
        <w:rPr>
          <w:rFonts w:ascii="Helvetica" w:hAnsi="Helvetica"/>
          <w:color w:val="000080"/>
          <w:sz w:val="12"/>
        </w:rPr>
      </w:pPr>
    </w:p>
    <w:p w14:paraId="2E44C72C" w14:textId="77777777" w:rsidR="00ED7873" w:rsidRDefault="00ED7873" w:rsidP="00ED7873">
      <w:pPr>
        <w:tabs>
          <w:tab w:val="right" w:pos="9540"/>
        </w:tabs>
        <w:jc w:val="center"/>
        <w:rPr>
          <w:rFonts w:ascii="Helvetica" w:hAnsi="Helvetica"/>
          <w:color w:val="000080"/>
        </w:rPr>
      </w:pPr>
      <w:r>
        <w:rPr>
          <w:rFonts w:ascii="Helvetica" w:hAnsi="Helvetica"/>
          <w:color w:val="000080"/>
        </w:rPr>
        <w:t>AN INTERNATIONAL REVIEW JOURNAL</w:t>
      </w:r>
    </w:p>
    <w:p w14:paraId="1F99A034" w14:textId="77777777" w:rsidR="00ED7873" w:rsidRPr="00B34A22" w:rsidRDefault="00ED7873" w:rsidP="00ED7873">
      <w:pPr>
        <w:tabs>
          <w:tab w:val="right" w:pos="9540"/>
        </w:tabs>
        <w:rPr>
          <w:color w:val="000080"/>
          <w:sz w:val="6"/>
        </w:rPr>
      </w:pPr>
    </w:p>
    <w:tbl>
      <w:tblPr>
        <w:tblW w:w="10008" w:type="dxa"/>
        <w:tblLook w:val="0000" w:firstRow="0" w:lastRow="0" w:firstColumn="0" w:lastColumn="0" w:noHBand="0" w:noVBand="0"/>
      </w:tblPr>
      <w:tblGrid>
        <w:gridCol w:w="2973"/>
        <w:gridCol w:w="4423"/>
        <w:gridCol w:w="2612"/>
      </w:tblGrid>
      <w:tr w:rsidR="00ED7873" w14:paraId="1B2726B5" w14:textId="77777777" w:rsidTr="005437BF">
        <w:tc>
          <w:tcPr>
            <w:tcW w:w="2529" w:type="dxa"/>
          </w:tcPr>
          <w:p w14:paraId="63A3ADBA" w14:textId="77777777" w:rsidR="00ED7873" w:rsidRDefault="00ED7873" w:rsidP="00ED7873">
            <w:pPr>
              <w:tabs>
                <w:tab w:val="right" w:pos="9540"/>
              </w:tabs>
              <w:ind w:left="270" w:right="-468" w:hanging="270"/>
              <w:rPr>
                <w:rFonts w:ascii="Helvetica" w:hAnsi="Helvetica"/>
                <w:color w:val="000080"/>
                <w:sz w:val="8"/>
                <w:lang w:bidi="x-none"/>
              </w:rPr>
            </w:pPr>
          </w:p>
          <w:p w14:paraId="194C9350" w14:textId="77777777" w:rsidR="000F1771" w:rsidRDefault="000F1771" w:rsidP="00ED7873">
            <w:pPr>
              <w:pStyle w:val="Heading1"/>
              <w:tabs>
                <w:tab w:val="right" w:pos="9540"/>
              </w:tabs>
              <w:ind w:right="-468"/>
              <w:rPr>
                <w:rFonts w:ascii="Arial" w:hAnsi="Arial" w:cs="Arial"/>
                <w:color w:val="000080"/>
                <w:sz w:val="16"/>
                <w:szCs w:val="16"/>
                <w:lang w:bidi="x-none"/>
              </w:rPr>
            </w:pPr>
            <w:r>
              <w:rPr>
                <w:rFonts w:ascii="Arial" w:hAnsi="Arial" w:cs="Arial"/>
                <w:color w:val="000080"/>
                <w:sz w:val="16"/>
                <w:szCs w:val="16"/>
                <w:lang w:bidi="x-none"/>
              </w:rPr>
              <w:t xml:space="preserve">Editorial Office </w:t>
            </w:r>
          </w:p>
          <w:p w14:paraId="29BC1644" w14:textId="77777777" w:rsidR="00ED7873" w:rsidRPr="000F1771" w:rsidRDefault="000F1771" w:rsidP="00ED7873">
            <w:pPr>
              <w:pStyle w:val="Heading1"/>
              <w:tabs>
                <w:tab w:val="right" w:pos="9540"/>
              </w:tabs>
              <w:ind w:right="-468"/>
              <w:rPr>
                <w:rFonts w:ascii="Arial" w:hAnsi="Arial" w:cs="Arial"/>
                <w:i/>
                <w:color w:val="000080"/>
                <w:sz w:val="16"/>
                <w:szCs w:val="16"/>
                <w:lang w:bidi="x-none"/>
              </w:rPr>
            </w:pPr>
            <w:r w:rsidRPr="000F1771">
              <w:rPr>
                <w:rFonts w:ascii="Arial" w:hAnsi="Arial" w:cs="Arial"/>
                <w:i/>
                <w:color w:val="000080"/>
                <w:sz w:val="16"/>
                <w:szCs w:val="16"/>
                <w:lang w:bidi="x-none"/>
              </w:rPr>
              <w:t>Progress in Polymer Science</w:t>
            </w:r>
          </w:p>
          <w:p w14:paraId="2FAEFD01" w14:textId="77777777" w:rsidR="00ED7873" w:rsidRPr="00081BAD" w:rsidRDefault="00ED7873" w:rsidP="00ED7873">
            <w:pPr>
              <w:pStyle w:val="BodyText"/>
              <w:tabs>
                <w:tab w:val="right" w:pos="9540"/>
              </w:tabs>
              <w:ind w:left="270" w:right="-468" w:hanging="270"/>
              <w:rPr>
                <w:color w:val="000080"/>
                <w:sz w:val="10"/>
                <w:lang w:bidi="x-none"/>
              </w:rPr>
            </w:pPr>
          </w:p>
          <w:p w14:paraId="672CE215" w14:textId="77777777" w:rsidR="00ED7873" w:rsidRDefault="00ED7873" w:rsidP="00ED7873">
            <w:pPr>
              <w:pStyle w:val="BodyText"/>
              <w:tabs>
                <w:tab w:val="right" w:pos="9540"/>
              </w:tabs>
              <w:ind w:left="270" w:right="-468" w:hanging="270"/>
              <w:rPr>
                <w:color w:val="000080"/>
                <w:lang w:bidi="x-none"/>
              </w:rPr>
            </w:pPr>
            <w:r>
              <w:rPr>
                <w:color w:val="000080"/>
                <w:lang w:bidi="x-none"/>
              </w:rPr>
              <w:t>Department of Chemistry</w:t>
            </w:r>
          </w:p>
          <w:p w14:paraId="3FEA2DD9" w14:textId="77777777" w:rsidR="00ED7873" w:rsidRDefault="00ED7873" w:rsidP="00ED7873">
            <w:pPr>
              <w:tabs>
                <w:tab w:val="right" w:pos="9540"/>
              </w:tabs>
              <w:ind w:left="270" w:right="-468" w:hanging="270"/>
              <w:rPr>
                <w:rFonts w:ascii="Helvetica" w:hAnsi="Helvetica"/>
                <w:color w:val="000080"/>
                <w:sz w:val="16"/>
                <w:lang w:bidi="x-none"/>
              </w:rPr>
            </w:pPr>
            <w:r>
              <w:rPr>
                <w:rFonts w:ascii="Helvetica" w:hAnsi="Helvetica"/>
                <w:color w:val="000080"/>
                <w:sz w:val="16"/>
                <w:lang w:bidi="x-none"/>
              </w:rPr>
              <w:t>Carnegie Mellon University</w:t>
            </w:r>
          </w:p>
          <w:p w14:paraId="15EDBF18" w14:textId="77777777" w:rsidR="00ED7873" w:rsidRDefault="00ED7873" w:rsidP="00ED7873">
            <w:pPr>
              <w:tabs>
                <w:tab w:val="right" w:pos="9540"/>
              </w:tabs>
              <w:ind w:left="270" w:right="-468" w:hanging="270"/>
              <w:rPr>
                <w:rFonts w:ascii="Helvetica" w:hAnsi="Helvetica"/>
                <w:color w:val="000080"/>
                <w:sz w:val="16"/>
                <w:rPrChange w:id="0" w:author="Emilee Tkacik" w:date="2020-04-22T10:33:00Z">
                  <w:rPr>
                    <w:rFonts w:ascii="Helvetica" w:hAnsi="Helvetica"/>
                    <w:color w:val="000080"/>
                    <w:sz w:val="16"/>
                    <w:lang w:val="es-MX" w:bidi="x-none"/>
                  </w:rPr>
                </w:rPrChange>
              </w:rPr>
            </w:pPr>
            <w:r>
              <w:rPr>
                <w:rFonts w:ascii="Helvetica" w:hAnsi="Helvetica"/>
                <w:color w:val="000080"/>
                <w:sz w:val="16"/>
                <w:rPrChange w:id="1" w:author="Emilee Tkacik" w:date="2020-04-22T10:33:00Z">
                  <w:rPr>
                    <w:rFonts w:ascii="Helvetica" w:hAnsi="Helvetica"/>
                    <w:color w:val="000080"/>
                    <w:sz w:val="16"/>
                    <w:lang w:val="es-MX" w:bidi="x-none"/>
                  </w:rPr>
                </w:rPrChange>
              </w:rPr>
              <w:t>Pittsburgh, PA 15213    USA</w:t>
            </w:r>
          </w:p>
          <w:p w14:paraId="5CC8A65A" w14:textId="77777777" w:rsidR="00ED7873" w:rsidRDefault="00ED7873" w:rsidP="00ED7873">
            <w:pPr>
              <w:tabs>
                <w:tab w:val="right" w:pos="9540"/>
              </w:tabs>
              <w:ind w:left="540" w:right="-468" w:hanging="540"/>
              <w:rPr>
                <w:rFonts w:ascii="Helvetica" w:hAnsi="Helvetica"/>
                <w:color w:val="000080"/>
                <w:sz w:val="16"/>
                <w:rPrChange w:id="2" w:author="Emilee Tkacik" w:date="2020-04-22T10:33:00Z">
                  <w:rPr>
                    <w:rFonts w:ascii="Helvetica" w:hAnsi="Helvetica"/>
                    <w:color w:val="000080"/>
                    <w:sz w:val="16"/>
                    <w:lang w:val="es-MX" w:bidi="x-none"/>
                  </w:rPr>
                </w:rPrChange>
              </w:rPr>
            </w:pPr>
            <w:r>
              <w:rPr>
                <w:rFonts w:ascii="Helvetica" w:hAnsi="Helvetica"/>
                <w:color w:val="000080"/>
                <w:sz w:val="16"/>
                <w:rPrChange w:id="3" w:author="Emilee Tkacik" w:date="2020-04-22T10:33:00Z">
                  <w:rPr>
                    <w:rFonts w:ascii="Helvetica" w:hAnsi="Helvetica"/>
                    <w:color w:val="000080"/>
                    <w:sz w:val="16"/>
                    <w:lang w:val="es-MX" w:bidi="x-none"/>
                  </w:rPr>
                </w:rPrChange>
              </w:rPr>
              <w:t>Tel:</w:t>
            </w:r>
            <w:r>
              <w:rPr>
                <w:rFonts w:ascii="Helvetica" w:hAnsi="Helvetica"/>
                <w:color w:val="000080"/>
                <w:sz w:val="16"/>
                <w:rPrChange w:id="4" w:author="Emilee Tkacik" w:date="2020-04-22T10:33:00Z">
                  <w:rPr>
                    <w:rFonts w:ascii="Helvetica" w:hAnsi="Helvetica"/>
                    <w:color w:val="000080"/>
                    <w:sz w:val="16"/>
                    <w:lang w:val="es-MX" w:bidi="x-none"/>
                  </w:rPr>
                </w:rPrChange>
              </w:rPr>
              <w:tab/>
              <w:t>(412) 268-1059</w:t>
            </w:r>
          </w:p>
          <w:p w14:paraId="18A2B219" w14:textId="77777777" w:rsidR="00ED7873" w:rsidRDefault="00ED7873" w:rsidP="00ED7873">
            <w:pPr>
              <w:tabs>
                <w:tab w:val="right" w:pos="9540"/>
              </w:tabs>
              <w:ind w:left="540" w:right="-468" w:hanging="540"/>
              <w:rPr>
                <w:rFonts w:ascii="Helvetica" w:hAnsi="Helvetica"/>
                <w:color w:val="000080"/>
                <w:sz w:val="16"/>
                <w:rPrChange w:id="5" w:author="Emilee Tkacik" w:date="2020-04-22T10:33:00Z">
                  <w:rPr>
                    <w:rFonts w:ascii="Helvetica" w:hAnsi="Helvetica"/>
                    <w:color w:val="000080"/>
                    <w:sz w:val="16"/>
                    <w:lang w:val="es-MX" w:bidi="x-none"/>
                  </w:rPr>
                </w:rPrChange>
              </w:rPr>
            </w:pPr>
            <w:r>
              <w:rPr>
                <w:rFonts w:ascii="Helvetica" w:hAnsi="Helvetica"/>
                <w:color w:val="000080"/>
                <w:sz w:val="16"/>
                <w:rPrChange w:id="6" w:author="Emilee Tkacik" w:date="2020-04-22T10:33:00Z">
                  <w:rPr>
                    <w:rFonts w:ascii="Helvetica" w:hAnsi="Helvetica"/>
                    <w:color w:val="000080"/>
                    <w:sz w:val="16"/>
                    <w:lang w:val="es-MX" w:bidi="x-none"/>
                  </w:rPr>
                </w:rPrChange>
              </w:rPr>
              <w:t>Fax:</w:t>
            </w:r>
            <w:r>
              <w:rPr>
                <w:rFonts w:ascii="Helvetica" w:hAnsi="Helvetica"/>
                <w:color w:val="000080"/>
                <w:sz w:val="16"/>
                <w:rPrChange w:id="7" w:author="Emilee Tkacik" w:date="2020-04-22T10:33:00Z">
                  <w:rPr>
                    <w:rFonts w:ascii="Helvetica" w:hAnsi="Helvetica"/>
                    <w:color w:val="000080"/>
                    <w:sz w:val="16"/>
                    <w:lang w:val="es-MX" w:bidi="x-none"/>
                  </w:rPr>
                </w:rPrChange>
              </w:rPr>
              <w:tab/>
              <w:t>(412) 268-6897</w:t>
            </w:r>
          </w:p>
          <w:p w14:paraId="34973609" w14:textId="77777777" w:rsidR="00ED7873" w:rsidRDefault="00751D59" w:rsidP="00ED7873">
            <w:pPr>
              <w:tabs>
                <w:tab w:val="right" w:pos="9540"/>
              </w:tabs>
              <w:ind w:right="-468"/>
              <w:rPr>
                <w:del w:id="8" w:author="KiraSensei 13" w:date="2020-04-22T10:33:00Z"/>
                <w:rStyle w:val="Hyperlink"/>
                <w:rFonts w:ascii="Helvetica" w:hAnsi="Helvetica"/>
                <w:sz w:val="16"/>
                <w:lang w:bidi="x-none"/>
              </w:rPr>
            </w:pPr>
            <w:del w:id="9" w:author="KiraSensei 13" w:date="2020-04-22T10:33:00Z">
              <w:r>
                <w:fldChar w:fldCharType="begin"/>
              </w:r>
              <w:r>
                <w:delInstrText xml:space="preserve"> HYPERLINK "mailto:prog-poly-sci@andrew.cmu.edu" </w:delInstrText>
              </w:r>
              <w:r>
                <w:fldChar w:fldCharType="separate"/>
              </w:r>
              <w:r w:rsidR="00ED7873">
                <w:rPr>
                  <w:rStyle w:val="Hyperlink"/>
                  <w:rFonts w:ascii="Helvetica" w:hAnsi="Helvetica"/>
                  <w:sz w:val="16"/>
                  <w:lang w:bidi="x-none"/>
                </w:rPr>
                <w:delText>prog-poly-sci@andrew.cmu.edu</w:delText>
              </w:r>
              <w:r>
                <w:rPr>
                  <w:rStyle w:val="Hyperlink"/>
                  <w:rFonts w:ascii="Helvetica" w:hAnsi="Helvetica"/>
                  <w:sz w:val="16"/>
                  <w:lang w:bidi="x-none"/>
                </w:rPr>
                <w:fldChar w:fldCharType="end"/>
              </w:r>
            </w:del>
          </w:p>
          <w:p w14:paraId="2800BFA7" w14:textId="77777777" w:rsidR="0054127E" w:rsidRPr="0054127E" w:rsidRDefault="0054127E" w:rsidP="0054127E">
            <w:pPr>
              <w:rPr>
                <w:del w:id="10" w:author="KiraSensei 13" w:date="2020-04-22T10:33:00Z"/>
                <w:rFonts w:ascii="Helvetica" w:hAnsi="Helvetica" w:cs="Helvetica"/>
                <w:sz w:val="16"/>
                <w:szCs w:val="16"/>
              </w:rPr>
            </w:pPr>
            <w:del w:id="11" w:author="KiraSensei 13" w:date="2020-04-22T10:33:00Z">
              <w:r w:rsidRPr="0054127E">
                <w:rPr>
                  <w:rFonts w:ascii="Helvetica" w:hAnsi="Helvetica" w:cs="Helvetica"/>
                  <w:sz w:val="16"/>
                  <w:szCs w:val="16"/>
                </w:rPr>
                <w:fldChar w:fldCharType="begin"/>
              </w:r>
              <w:r w:rsidRPr="0054127E">
                <w:rPr>
                  <w:rFonts w:ascii="Helvetica" w:hAnsi="Helvetica" w:cs="Helvetica"/>
                  <w:sz w:val="16"/>
                  <w:szCs w:val="16"/>
                </w:rPr>
                <w:delInstrText xml:space="preserve"> HYPERLINK "https://www.editorialmanager.com/pps/" </w:delInstrText>
              </w:r>
              <w:r w:rsidRPr="0054127E">
                <w:rPr>
                  <w:rFonts w:ascii="Helvetica" w:hAnsi="Helvetica" w:cs="Helvetica"/>
                  <w:sz w:val="16"/>
                  <w:szCs w:val="16"/>
                </w:rPr>
                <w:fldChar w:fldCharType="separate"/>
              </w:r>
              <w:r w:rsidRPr="0054127E">
                <w:rPr>
                  <w:rStyle w:val="Hyperlink"/>
                  <w:rFonts w:ascii="Helvetica" w:hAnsi="Helvetica" w:cs="Helvetica"/>
                  <w:sz w:val="16"/>
                  <w:szCs w:val="16"/>
                </w:rPr>
                <w:delText>https://www.editorialmanager.com/pps/</w:delText>
              </w:r>
              <w:r w:rsidRPr="0054127E">
                <w:rPr>
                  <w:rFonts w:ascii="Helvetica" w:hAnsi="Helvetica" w:cs="Helvetica"/>
                  <w:sz w:val="16"/>
                  <w:szCs w:val="16"/>
                </w:rPr>
                <w:fldChar w:fldCharType="end"/>
              </w:r>
            </w:del>
          </w:p>
          <w:p w14:paraId="3FC52EFA" w14:textId="77777777" w:rsidR="00ED7873" w:rsidRPr="00770D51" w:rsidRDefault="00751D59" w:rsidP="00ED7873">
            <w:pPr>
              <w:tabs>
                <w:tab w:val="right" w:pos="9540"/>
              </w:tabs>
              <w:ind w:right="-468"/>
              <w:rPr>
                <w:ins w:id="12" w:author="KiraSensei 13" w:date="2020-04-22T10:33:00Z"/>
                <w:rStyle w:val="Hyperlink"/>
                <w:rFonts w:ascii="Helvetica" w:hAnsi="Helvetica"/>
                <w:sz w:val="16"/>
                <w:lang w:bidi="x-none"/>
              </w:rPr>
            </w:pPr>
            <w:ins w:id="13" w:author="KiraSensei 13" w:date="2020-04-22T10:33:00Z">
              <w:r>
                <w:fldChar w:fldCharType="begin"/>
              </w:r>
              <w:r w:rsidRPr="00770D51">
                <w:instrText xml:space="preserve"> HYPERLINK "mailto:prog-poly-sci@andrew.cmu.edu" </w:instrText>
              </w:r>
              <w:r>
                <w:fldChar w:fldCharType="separate"/>
              </w:r>
              <w:r w:rsidR="00ED7873" w:rsidRPr="00770D51">
                <w:rPr>
                  <w:rStyle w:val="Hyperlink"/>
                  <w:rFonts w:ascii="Helvetica" w:hAnsi="Helvetica"/>
                  <w:sz w:val="16"/>
                  <w:lang w:bidi="x-none"/>
                </w:rPr>
                <w:t>prog-poly-sci@andrew.cmu.edu</w:t>
              </w:r>
              <w:r>
                <w:rPr>
                  <w:rStyle w:val="Hyperlink"/>
                  <w:rFonts w:ascii="Helvetica" w:hAnsi="Helvetica"/>
                  <w:sz w:val="16"/>
                  <w:lang w:bidi="x-none"/>
                </w:rPr>
                <w:fldChar w:fldCharType="end"/>
              </w:r>
            </w:ins>
          </w:p>
          <w:p w14:paraId="0AA80756" w14:textId="77777777" w:rsidR="0054127E" w:rsidRPr="007156A7" w:rsidRDefault="0054127E" w:rsidP="0054127E">
            <w:pPr>
              <w:rPr>
                <w:ins w:id="14" w:author="KiraSensei 13" w:date="2020-04-22T10:33:00Z"/>
                <w:rFonts w:ascii="Helvetica" w:hAnsi="Helvetica" w:cs="Helvetica"/>
                <w:sz w:val="16"/>
                <w:szCs w:val="16"/>
                <w:lang w:val="es-MX"/>
              </w:rPr>
            </w:pPr>
            <w:ins w:id="15" w:author="KiraSensei 13" w:date="2020-04-22T10:33:00Z">
              <w:r w:rsidRPr="0054127E">
                <w:rPr>
                  <w:rFonts w:ascii="Helvetica" w:hAnsi="Helvetica" w:cs="Helvetica"/>
                  <w:sz w:val="16"/>
                  <w:szCs w:val="16"/>
                </w:rPr>
                <w:fldChar w:fldCharType="begin"/>
              </w:r>
              <w:r w:rsidRPr="007156A7">
                <w:rPr>
                  <w:rFonts w:ascii="Helvetica" w:hAnsi="Helvetica" w:cs="Helvetica"/>
                  <w:sz w:val="16"/>
                  <w:szCs w:val="16"/>
                  <w:lang w:val="es-MX"/>
                </w:rPr>
                <w:instrText xml:space="preserve"> HYPERLINK "https://www.editorialmanager.com/pps/" </w:instrText>
              </w:r>
              <w:r w:rsidR="00A85CAA" w:rsidRPr="0054127E">
                <w:rPr>
                  <w:rFonts w:ascii="Helvetica" w:hAnsi="Helvetica" w:cs="Helvetica"/>
                  <w:sz w:val="16"/>
                  <w:szCs w:val="16"/>
                </w:rPr>
              </w:r>
              <w:r w:rsidRPr="0054127E">
                <w:rPr>
                  <w:rFonts w:ascii="Helvetica" w:hAnsi="Helvetica" w:cs="Helvetica"/>
                  <w:sz w:val="16"/>
                  <w:szCs w:val="16"/>
                </w:rPr>
                <w:fldChar w:fldCharType="separate"/>
              </w:r>
              <w:r w:rsidRPr="007156A7">
                <w:rPr>
                  <w:rStyle w:val="Hyperlink"/>
                  <w:rFonts w:ascii="Helvetica" w:hAnsi="Helvetica" w:cs="Helvetica"/>
                  <w:sz w:val="16"/>
                  <w:szCs w:val="16"/>
                  <w:lang w:val="es-MX"/>
                </w:rPr>
                <w:t>https://www.editorialmanager.com/pps/</w:t>
              </w:r>
              <w:r w:rsidRPr="0054127E">
                <w:rPr>
                  <w:rFonts w:ascii="Helvetica" w:hAnsi="Helvetica" w:cs="Helvetica"/>
                  <w:sz w:val="16"/>
                  <w:szCs w:val="16"/>
                </w:rPr>
                <w:fldChar w:fldCharType="end"/>
              </w:r>
            </w:ins>
          </w:p>
          <w:p w14:paraId="6B2E31E6" w14:textId="77777777" w:rsidR="0054127E" w:rsidRDefault="0054127E" w:rsidP="00ED7873">
            <w:pPr>
              <w:tabs>
                <w:tab w:val="right" w:pos="9540"/>
              </w:tabs>
              <w:ind w:right="-468"/>
              <w:rPr>
                <w:color w:val="000080"/>
                <w:rPrChange w:id="16" w:author="Emilee Tkacik" w:date="2020-04-22T10:33:00Z">
                  <w:rPr>
                    <w:color w:val="000080"/>
                    <w:lang w:val="es-MX" w:bidi="x-none"/>
                  </w:rPr>
                </w:rPrChange>
              </w:rPr>
            </w:pPr>
          </w:p>
        </w:tc>
        <w:tc>
          <w:tcPr>
            <w:tcW w:w="4749" w:type="dxa"/>
          </w:tcPr>
          <w:p w14:paraId="663D4594" w14:textId="77777777" w:rsidR="00ED7873" w:rsidRDefault="00ED7873" w:rsidP="00ED7873">
            <w:pPr>
              <w:tabs>
                <w:tab w:val="right" w:pos="9540"/>
              </w:tabs>
              <w:ind w:left="270" w:hanging="270"/>
              <w:rPr>
                <w:rFonts w:ascii="Helvetica" w:hAnsi="Helvetica"/>
                <w:color w:val="000080"/>
                <w:sz w:val="16"/>
                <w:rPrChange w:id="17" w:author="Emilee Tkacik" w:date="2020-04-22T10:33:00Z">
                  <w:rPr>
                    <w:rFonts w:ascii="Helvetica" w:hAnsi="Helvetica"/>
                    <w:color w:val="000080"/>
                    <w:sz w:val="16"/>
                    <w:lang w:val="es-MX" w:bidi="x-none"/>
                  </w:rPr>
                </w:rPrChange>
              </w:rPr>
            </w:pPr>
          </w:p>
          <w:p w14:paraId="57A336E0" w14:textId="77777777" w:rsidR="000F1771" w:rsidRDefault="000F1771" w:rsidP="00ED7873">
            <w:pPr>
              <w:tabs>
                <w:tab w:val="right" w:pos="9540"/>
              </w:tabs>
              <w:ind w:left="270" w:hanging="270"/>
              <w:rPr>
                <w:rFonts w:ascii="Helvetica" w:hAnsi="Helvetica"/>
                <w:color w:val="000080"/>
                <w:sz w:val="16"/>
                <w:rPrChange w:id="18" w:author="Emilee Tkacik" w:date="2020-04-22T10:33:00Z">
                  <w:rPr>
                    <w:rFonts w:ascii="Helvetica" w:hAnsi="Helvetica"/>
                    <w:color w:val="000080"/>
                    <w:sz w:val="16"/>
                    <w:lang w:val="es-MX" w:bidi="x-none"/>
                  </w:rPr>
                </w:rPrChange>
              </w:rPr>
            </w:pPr>
          </w:p>
          <w:p w14:paraId="2B7D0FBC" w14:textId="77777777" w:rsidR="000F1771" w:rsidRPr="007A2644" w:rsidRDefault="00E60DE2" w:rsidP="00E60DE2">
            <w:pPr>
              <w:tabs>
                <w:tab w:val="right" w:pos="9540"/>
              </w:tabs>
              <w:ind w:left="162"/>
              <w:rPr>
                <w:rFonts w:ascii="Helvetica" w:hAnsi="Helvetica"/>
                <w:color w:val="000080"/>
                <w:sz w:val="28"/>
                <w:lang w:bidi="x-none"/>
              </w:rPr>
            </w:pPr>
            <w:r w:rsidRPr="007A2644">
              <w:rPr>
                <w:rFonts w:ascii="Helvetica" w:hAnsi="Helvetica"/>
                <w:color w:val="000080"/>
                <w:sz w:val="28"/>
                <w:lang w:bidi="x-none"/>
              </w:rPr>
              <w:t xml:space="preserve">Proposal form </w:t>
            </w:r>
            <w:r w:rsidR="007A2644" w:rsidRPr="007A2644">
              <w:rPr>
                <w:rFonts w:ascii="Helvetica" w:hAnsi="Helvetica"/>
                <w:color w:val="000080"/>
                <w:sz w:val="28"/>
                <w:lang w:bidi="x-none"/>
              </w:rPr>
              <w:t>to request</w:t>
            </w:r>
            <w:r w:rsidRPr="007A2644">
              <w:rPr>
                <w:rFonts w:ascii="Helvetica" w:hAnsi="Helvetica"/>
                <w:color w:val="000080"/>
                <w:sz w:val="28"/>
                <w:lang w:bidi="x-none"/>
              </w:rPr>
              <w:t xml:space="preserve"> permission to submit a review to </w:t>
            </w:r>
            <w:r w:rsidRPr="007A2644">
              <w:rPr>
                <w:rFonts w:ascii="Helvetica" w:hAnsi="Helvetica"/>
                <w:i/>
                <w:color w:val="000080"/>
                <w:sz w:val="28"/>
                <w:lang w:bidi="x-none"/>
              </w:rPr>
              <w:t>Progress in Polymer Science</w:t>
            </w:r>
          </w:p>
          <w:p w14:paraId="77D16966" w14:textId="77777777" w:rsidR="00ED7873" w:rsidRDefault="00ED7873" w:rsidP="00ED7873">
            <w:pPr>
              <w:tabs>
                <w:tab w:val="right" w:pos="9540"/>
              </w:tabs>
              <w:rPr>
                <w:color w:val="000080"/>
                <w:lang w:bidi="x-none"/>
              </w:rPr>
            </w:pPr>
          </w:p>
        </w:tc>
        <w:tc>
          <w:tcPr>
            <w:tcW w:w="2730" w:type="dxa"/>
          </w:tcPr>
          <w:p w14:paraId="37C5608C" w14:textId="77777777" w:rsidR="00ED7873" w:rsidRDefault="00ED7873" w:rsidP="00ED7873">
            <w:pPr>
              <w:tabs>
                <w:tab w:val="right" w:pos="9540"/>
              </w:tabs>
              <w:jc w:val="center"/>
              <w:rPr>
                <w:b/>
                <w:sz w:val="10"/>
                <w:lang w:bidi="x-none"/>
              </w:rPr>
            </w:pPr>
          </w:p>
          <w:p w14:paraId="2A15A351" w14:textId="77777777" w:rsidR="00ED7873" w:rsidRPr="00ED7873" w:rsidRDefault="00751D59" w:rsidP="00ED7873">
            <w:pPr>
              <w:tabs>
                <w:tab w:val="right" w:pos="9540"/>
              </w:tabs>
              <w:jc w:val="center"/>
              <w:rPr>
                <w:color w:val="000000"/>
                <w:lang w:bidi="x-none"/>
              </w:rPr>
            </w:pPr>
            <w:r w:rsidRPr="00074F1F">
              <w:rPr>
                <w:noProof/>
              </w:rPr>
              <w:pict w14:anchorId="4D261E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70.5pt;height:75.75pt;visibility:visible">
                  <v:imagedata r:id="rId4" o:title=""/>
                </v:shape>
              </w:pict>
            </w:r>
          </w:p>
        </w:tc>
      </w:tr>
    </w:tbl>
    <w:p w14:paraId="48049DC8" w14:textId="77777777" w:rsidR="00DC2353" w:rsidRPr="000F1771" w:rsidRDefault="00DC2353" w:rsidP="00932A1F">
      <w:pPr>
        <w:rPr>
          <w:rFonts w:ascii="Arial" w:hAnsi="Arial" w:cs="Arial"/>
          <w:szCs w:val="28"/>
        </w:rPr>
      </w:pPr>
    </w:p>
    <w:p w14:paraId="7425EC0D" w14:textId="77777777" w:rsidR="000F1771" w:rsidRPr="00E351E4" w:rsidRDefault="000F1771" w:rsidP="00932A1F">
      <w:pPr>
        <w:rPr>
          <w:rFonts w:ascii="Arial" w:hAnsi="Arial"/>
          <w:b/>
          <w:sz w:val="28"/>
          <w:rPrChange w:id="19" w:author="Emilee Tkacik" w:date="2020-04-22T10:33:00Z">
            <w:rPr>
              <w:rFonts w:ascii="Arial" w:hAnsi="Arial" w:cs="Arial"/>
              <w:b/>
              <w:color w:val="BFBFBF"/>
              <w:sz w:val="28"/>
              <w:szCs w:val="28"/>
            </w:rPr>
          </w:rPrChange>
        </w:rPr>
      </w:pPr>
      <w:r w:rsidRPr="00E351E4">
        <w:rPr>
          <w:rFonts w:ascii="Arial" w:hAnsi="Arial"/>
          <w:b/>
          <w:sz w:val="28"/>
          <w:rPrChange w:id="20" w:author="Emilee Tkacik" w:date="2020-04-22T10:33:00Z">
            <w:rPr>
              <w:rFonts w:ascii="Arial" w:hAnsi="Arial" w:cs="Arial"/>
              <w:b/>
              <w:color w:val="BFBFBF"/>
              <w:sz w:val="28"/>
              <w:szCs w:val="28"/>
            </w:rPr>
          </w:rPrChange>
        </w:rPr>
        <w:t>Journal Mission</w:t>
      </w:r>
    </w:p>
    <w:p w14:paraId="6DDDAC3A" w14:textId="77777777" w:rsidR="00932A1F" w:rsidRPr="000540B2" w:rsidRDefault="00932A1F">
      <w:pPr>
        <w:rPr>
          <w:color w:val="BFBFBF"/>
          <w:sz w:val="22"/>
          <w:rPrChange w:id="21" w:author="Emilee Tkacik" w:date="2020-04-22T10:33:00Z">
            <w:rPr>
              <w:color w:val="BFBFBF"/>
              <w:sz w:val="22"/>
              <w:szCs w:val="22"/>
            </w:rPr>
          </w:rPrChange>
        </w:rPr>
      </w:pPr>
      <w:r w:rsidRPr="000540B2">
        <w:rPr>
          <w:color w:val="BFBFBF"/>
          <w:sz w:val="22"/>
          <w:rPrChange w:id="22" w:author="Emilee Tkacik" w:date="2020-04-22T10:33:00Z">
            <w:rPr>
              <w:color w:val="BFBFBF"/>
              <w:sz w:val="22"/>
              <w:szCs w:val="22"/>
            </w:rPr>
          </w:rPrChange>
        </w:rPr>
        <w:t xml:space="preserve">Progress in Polymer Science is devoted to the publication of definitive critical reviews of progress in the research area addressed, supported by relevant citations to the published literature, including </w:t>
      </w:r>
      <w:proofErr w:type="gramStart"/>
      <w:r w:rsidRPr="000540B2">
        <w:rPr>
          <w:color w:val="BFBFBF"/>
          <w:sz w:val="22"/>
          <w:rPrChange w:id="23" w:author="Emilee Tkacik" w:date="2020-04-22T10:33:00Z">
            <w:rPr>
              <w:color w:val="BFBFBF"/>
              <w:sz w:val="22"/>
              <w:szCs w:val="22"/>
            </w:rPr>
          </w:rPrChange>
        </w:rPr>
        <w:t>a majority of</w:t>
      </w:r>
      <w:proofErr w:type="gramEnd"/>
      <w:r w:rsidRPr="000540B2">
        <w:rPr>
          <w:color w:val="BFBFBF"/>
          <w:sz w:val="22"/>
          <w:rPrChange w:id="24" w:author="Emilee Tkacik" w:date="2020-04-22T10:33:00Z">
            <w:rPr>
              <w:color w:val="BFBFBF"/>
              <w:sz w:val="22"/>
              <w:szCs w:val="22"/>
            </w:rPr>
          </w:rPrChange>
        </w:rPr>
        <w:t xml:space="preserve"> citations to literature of the preceding decade.  With modern search engines, papers of interest may be readily identified; the value of a review is to help the interested reader evaluate this literature and the path forward; direct quotations from the publish</w:t>
      </w:r>
      <w:r w:rsidR="00ED7873" w:rsidRPr="000540B2">
        <w:rPr>
          <w:color w:val="BFBFBF"/>
          <w:sz w:val="22"/>
          <w:rPrChange w:id="25" w:author="Emilee Tkacik" w:date="2020-04-22T10:33:00Z">
            <w:rPr>
              <w:color w:val="BFBFBF"/>
              <w:sz w:val="22"/>
              <w:szCs w:val="22"/>
            </w:rPr>
          </w:rPrChange>
        </w:rPr>
        <w:t>ed literature should be avoided</w:t>
      </w:r>
      <w:r w:rsidRPr="000540B2">
        <w:rPr>
          <w:color w:val="BFBFBF"/>
          <w:sz w:val="22"/>
          <w:rPrChange w:id="26" w:author="Emilee Tkacik" w:date="2020-04-22T10:33:00Z">
            <w:rPr>
              <w:color w:val="BFBFBF"/>
              <w:sz w:val="22"/>
              <w:szCs w:val="22"/>
            </w:rPr>
          </w:rPrChange>
        </w:rPr>
        <w:t xml:space="preserve">. The goal is to make each paper a splendid starting point to understand the state-of-the-art of its subject. The journal publishes full reviews (10,000-20,000 words) and </w:t>
      </w:r>
      <w:r w:rsidR="00ED7873" w:rsidRPr="000540B2">
        <w:rPr>
          <w:color w:val="BFBFBF"/>
          <w:sz w:val="22"/>
          <w:rPrChange w:id="27" w:author="Emilee Tkacik" w:date="2020-04-22T10:33:00Z">
            <w:rPr>
              <w:color w:val="BFBFBF"/>
              <w:sz w:val="22"/>
              <w:szCs w:val="22"/>
            </w:rPr>
          </w:rPrChange>
        </w:rPr>
        <w:t xml:space="preserve">a few </w:t>
      </w:r>
      <w:r w:rsidRPr="000540B2">
        <w:rPr>
          <w:color w:val="BFBFBF"/>
          <w:sz w:val="22"/>
          <w:rPrChange w:id="28" w:author="Emilee Tkacik" w:date="2020-04-22T10:33:00Z">
            <w:rPr>
              <w:color w:val="BFBFBF"/>
              <w:sz w:val="22"/>
              <w:szCs w:val="22"/>
            </w:rPr>
          </w:rPrChange>
        </w:rPr>
        <w:t>Trend articles (ca. 5,000 words), with the latter emphasizing a topic of currently developing interest</w:t>
      </w:r>
      <w:r w:rsidR="00ED7873" w:rsidRPr="000540B2">
        <w:rPr>
          <w:color w:val="BFBFBF"/>
          <w:sz w:val="22"/>
          <w:rPrChange w:id="29" w:author="Emilee Tkacik" w:date="2020-04-22T10:33:00Z">
            <w:rPr>
              <w:color w:val="BFBFBF"/>
              <w:sz w:val="22"/>
              <w:szCs w:val="22"/>
            </w:rPr>
          </w:rPrChange>
        </w:rPr>
        <w:t>.</w:t>
      </w:r>
    </w:p>
    <w:p w14:paraId="6C25107F" w14:textId="77777777" w:rsidR="00932A1F" w:rsidRPr="00E351E4" w:rsidRDefault="00932A1F">
      <w:pPr>
        <w:rPr>
          <w:color w:val="000000"/>
          <w:sz w:val="22"/>
          <w:rPrChange w:id="30" w:author="Emilee Tkacik" w:date="2020-04-22T10:33:00Z">
            <w:rPr>
              <w:color w:val="BFBFBF"/>
              <w:sz w:val="22"/>
              <w:szCs w:val="22"/>
            </w:rPr>
          </w:rPrChange>
        </w:rPr>
      </w:pPr>
    </w:p>
    <w:p w14:paraId="64F6D9D6" w14:textId="77777777" w:rsidR="00DB5F0A" w:rsidRPr="000540B2" w:rsidRDefault="00E60DE2">
      <w:pPr>
        <w:rPr>
          <w:i/>
          <w:color w:val="BFBFBF"/>
          <w:sz w:val="22"/>
          <w:rPrChange w:id="31" w:author="Emilee Tkacik" w:date="2020-04-22T10:33:00Z">
            <w:rPr>
              <w:i/>
              <w:color w:val="BFBFBF"/>
              <w:sz w:val="22"/>
              <w:szCs w:val="22"/>
            </w:rPr>
          </w:rPrChange>
        </w:rPr>
      </w:pPr>
      <w:r w:rsidRPr="000540B2">
        <w:rPr>
          <w:i/>
          <w:color w:val="BFBFBF"/>
          <w:sz w:val="22"/>
          <w:rPrChange w:id="32" w:author="Emilee Tkacik" w:date="2020-04-22T10:33:00Z">
            <w:rPr>
              <w:i/>
              <w:color w:val="BFBFBF"/>
              <w:sz w:val="22"/>
              <w:szCs w:val="22"/>
            </w:rPr>
          </w:rPrChange>
        </w:rPr>
        <w:t xml:space="preserve">The Editors will review proposals for reviews for submission to the </w:t>
      </w:r>
      <w:proofErr w:type="gramStart"/>
      <w:r w:rsidRPr="000540B2">
        <w:rPr>
          <w:i/>
          <w:color w:val="BFBFBF"/>
          <w:sz w:val="22"/>
          <w:rPrChange w:id="33" w:author="Emilee Tkacik" w:date="2020-04-22T10:33:00Z">
            <w:rPr>
              <w:i/>
              <w:color w:val="BFBFBF"/>
              <w:sz w:val="22"/>
              <w:szCs w:val="22"/>
            </w:rPr>
          </w:rPrChange>
        </w:rPr>
        <w:t>journal, and</w:t>
      </w:r>
      <w:proofErr w:type="gramEnd"/>
      <w:r w:rsidRPr="000540B2">
        <w:rPr>
          <w:i/>
          <w:color w:val="BFBFBF"/>
          <w:sz w:val="22"/>
          <w:rPrChange w:id="34" w:author="Emilee Tkacik" w:date="2020-04-22T10:33:00Z">
            <w:rPr>
              <w:i/>
              <w:color w:val="BFBFBF"/>
              <w:sz w:val="22"/>
              <w:szCs w:val="22"/>
            </w:rPr>
          </w:rPrChange>
        </w:rPr>
        <w:t xml:space="preserve"> will notify the author(s) on whether a review manuscript is invited on the proposed topic for further consideration. Unsolicited review manuscripts</w:t>
      </w:r>
      <w:r w:rsidR="00F66F7A" w:rsidRPr="000540B2">
        <w:rPr>
          <w:i/>
          <w:color w:val="BFBFBF"/>
          <w:sz w:val="22"/>
          <w:rPrChange w:id="35" w:author="Emilee Tkacik" w:date="2020-04-22T10:33:00Z">
            <w:rPr>
              <w:i/>
              <w:color w:val="BFBFBF"/>
              <w:sz w:val="22"/>
              <w:szCs w:val="22"/>
            </w:rPr>
          </w:rPrChange>
        </w:rPr>
        <w:t xml:space="preserve"> </w:t>
      </w:r>
      <w:r w:rsidR="00DB5F0A" w:rsidRPr="000540B2">
        <w:rPr>
          <w:i/>
          <w:color w:val="BFBFBF"/>
          <w:sz w:val="22"/>
          <w:rPrChange w:id="36" w:author="Emilee Tkacik" w:date="2020-04-22T10:33:00Z">
            <w:rPr>
              <w:i/>
              <w:color w:val="BFBFBF"/>
              <w:sz w:val="22"/>
              <w:szCs w:val="22"/>
            </w:rPr>
          </w:rPrChange>
        </w:rPr>
        <w:t xml:space="preserve">that are not preceded by an accepted proposal will not be reviewed. </w:t>
      </w:r>
    </w:p>
    <w:p w14:paraId="6D0FD0C3" w14:textId="77777777" w:rsidR="00F66F7A" w:rsidRPr="00E351E4" w:rsidRDefault="00F66F7A">
      <w:pPr>
        <w:rPr>
          <w:color w:val="000000"/>
          <w:sz w:val="22"/>
          <w:rPrChange w:id="37" w:author="Emilee Tkacik" w:date="2020-04-22T10:33:00Z">
            <w:rPr>
              <w:color w:val="BFBFBF"/>
              <w:sz w:val="22"/>
              <w:szCs w:val="22"/>
            </w:rPr>
          </w:rPrChange>
        </w:rPr>
      </w:pPr>
    </w:p>
    <w:p w14:paraId="12C8C9DF" w14:textId="77777777" w:rsidR="00ED7873" w:rsidRPr="000540B2" w:rsidRDefault="000F1771">
      <w:pPr>
        <w:rPr>
          <w:color w:val="BFBFBF"/>
          <w:sz w:val="22"/>
          <w:rPrChange w:id="38" w:author="Emilee Tkacik" w:date="2020-04-22T10:33:00Z">
            <w:rPr>
              <w:color w:val="BFBFBF"/>
              <w:sz w:val="22"/>
              <w:szCs w:val="22"/>
            </w:rPr>
          </w:rPrChange>
        </w:rPr>
      </w:pPr>
      <w:r w:rsidRPr="000540B2">
        <w:rPr>
          <w:color w:val="BFBFBF"/>
          <w:sz w:val="22"/>
          <w:rPrChange w:id="39" w:author="Emilee Tkacik" w:date="2020-04-22T10:33:00Z">
            <w:rPr>
              <w:color w:val="BFBFBF"/>
              <w:sz w:val="22"/>
              <w:szCs w:val="22"/>
            </w:rPr>
          </w:rPrChange>
        </w:rPr>
        <w:t>A proposal for submission of review to Progress in Polymer Science should</w:t>
      </w:r>
      <w:r w:rsidR="00ED7873" w:rsidRPr="000540B2">
        <w:rPr>
          <w:color w:val="BFBFBF"/>
          <w:sz w:val="22"/>
          <w:rPrChange w:id="40" w:author="Emilee Tkacik" w:date="2020-04-22T10:33:00Z">
            <w:rPr>
              <w:color w:val="BFBFBF"/>
              <w:sz w:val="22"/>
              <w:szCs w:val="22"/>
            </w:rPr>
          </w:rPrChange>
        </w:rPr>
        <w:t xml:space="preserve"> provide the following information, presenting it in the order given</w:t>
      </w:r>
      <w:proofErr w:type="gramStart"/>
      <w:r w:rsidRPr="000540B2">
        <w:rPr>
          <w:color w:val="BFBFBF"/>
          <w:sz w:val="22"/>
          <w:rPrChange w:id="41" w:author="Emilee Tkacik" w:date="2020-04-22T10:33:00Z">
            <w:rPr>
              <w:color w:val="BFBFBF"/>
              <w:sz w:val="22"/>
              <w:szCs w:val="22"/>
            </w:rPr>
          </w:rPrChange>
        </w:rPr>
        <w:t xml:space="preserve">.  </w:t>
      </w:r>
      <w:proofErr w:type="gramEnd"/>
    </w:p>
    <w:p w14:paraId="3BF51B65" w14:textId="77777777" w:rsidR="00ED7873" w:rsidRPr="00504DAA" w:rsidRDefault="00ED7873">
      <w:pPr>
        <w:rPr>
          <w:color w:val="000000"/>
          <w:sz w:val="22"/>
          <w:szCs w:val="22"/>
        </w:rPr>
      </w:pPr>
    </w:p>
    <w:p w14:paraId="4528D20D" w14:textId="77777777" w:rsidR="00504DAA" w:rsidRPr="00504DAA" w:rsidRDefault="00504DAA">
      <w:pPr>
        <w:rPr>
          <w:del w:id="42" w:author="KiraSensei 13" w:date="2020-04-22T10:33:00Z"/>
          <w:b/>
          <w:color w:val="000000"/>
          <w:szCs w:val="22"/>
        </w:rPr>
      </w:pPr>
      <w:del w:id="43" w:author="KiraSensei 13" w:date="2020-04-22T10:33:00Z">
        <w:r w:rsidRPr="00504DAA">
          <w:rPr>
            <w:b/>
            <w:color w:val="000000"/>
            <w:szCs w:val="22"/>
          </w:rPr>
          <w:delText>Date:_______________________</w:delText>
        </w:r>
      </w:del>
    </w:p>
    <w:p w14:paraId="4A0F06D4" w14:textId="77777777" w:rsidR="00504DAA" w:rsidRPr="00504DAA" w:rsidRDefault="00504DAA">
      <w:pPr>
        <w:rPr>
          <w:ins w:id="44" w:author="KiraSensei 13" w:date="2020-04-22T10:33:00Z"/>
          <w:b/>
          <w:color w:val="000000"/>
          <w:szCs w:val="22"/>
        </w:rPr>
      </w:pPr>
      <w:proofErr w:type="spellStart"/>
      <w:proofErr w:type="gramStart"/>
      <w:ins w:id="45" w:author="KiraSensei 13" w:date="2020-04-22T10:33:00Z">
        <w:r w:rsidRPr="00504DAA">
          <w:rPr>
            <w:b/>
            <w:color w:val="000000"/>
            <w:szCs w:val="22"/>
          </w:rPr>
          <w:t>Date:</w:t>
        </w:r>
        <w:r w:rsidRPr="00A85CAA">
          <w:rPr>
            <w:b/>
            <w:color w:val="000000"/>
            <w:szCs w:val="22"/>
            <w:u w:val="single"/>
          </w:rPr>
          <w:t>_</w:t>
        </w:r>
        <w:proofErr w:type="gramEnd"/>
        <w:r w:rsidR="00A85CAA" w:rsidRPr="00A85CAA">
          <w:rPr>
            <w:b/>
            <w:color w:val="000000"/>
            <w:szCs w:val="22"/>
            <w:u w:val="single"/>
          </w:rPr>
          <w:fldChar w:fldCharType="begin"/>
        </w:r>
        <w:r w:rsidR="00A85CAA" w:rsidRPr="00A85CAA">
          <w:rPr>
            <w:b/>
            <w:color w:val="000000"/>
            <w:szCs w:val="22"/>
            <w:u w:val="single"/>
          </w:rPr>
          <w:instrText xml:space="preserve"> DATE \@ "MMMM d, yyyy" </w:instrText>
        </w:r>
        <w:r w:rsidR="00A85CAA" w:rsidRPr="00A85CAA">
          <w:rPr>
            <w:b/>
            <w:color w:val="000000"/>
            <w:szCs w:val="22"/>
            <w:u w:val="single"/>
          </w:rPr>
          <w:fldChar w:fldCharType="separate"/>
        </w:r>
      </w:ins>
      <w:r w:rsidR="008460E9">
        <w:rPr>
          <w:b/>
          <w:noProof/>
          <w:color w:val="000000"/>
          <w:szCs w:val="22"/>
          <w:u w:val="single"/>
        </w:rPr>
        <w:t>April</w:t>
      </w:r>
      <w:proofErr w:type="spellEnd"/>
      <w:r w:rsidR="008460E9">
        <w:rPr>
          <w:b/>
          <w:noProof/>
          <w:color w:val="000000"/>
          <w:szCs w:val="22"/>
          <w:u w:val="single"/>
        </w:rPr>
        <w:t xml:space="preserve"> 22, 2020</w:t>
      </w:r>
      <w:ins w:id="46" w:author="KiraSensei 13" w:date="2020-04-22T10:33:00Z">
        <w:r w:rsidR="00A85CAA" w:rsidRPr="00A85CAA">
          <w:rPr>
            <w:b/>
            <w:color w:val="000000"/>
            <w:szCs w:val="22"/>
            <w:u w:val="single"/>
          </w:rPr>
          <w:fldChar w:fldCharType="end"/>
        </w:r>
        <w:r w:rsidRPr="00A85CAA">
          <w:rPr>
            <w:b/>
            <w:color w:val="000000"/>
            <w:szCs w:val="22"/>
            <w:u w:val="single"/>
          </w:rPr>
          <w:t>_</w:t>
        </w:r>
      </w:ins>
    </w:p>
    <w:p w14:paraId="3D85BF25" w14:textId="77777777" w:rsidR="00504DAA" w:rsidRPr="00504DAA" w:rsidRDefault="00504DAA">
      <w:pPr>
        <w:rPr>
          <w:color w:val="000000"/>
          <w:sz w:val="22"/>
          <w:szCs w:val="22"/>
        </w:rPr>
      </w:pPr>
    </w:p>
    <w:p w14:paraId="4F02B6E5" w14:textId="77777777" w:rsidR="00ED7873" w:rsidRPr="00504DAA" w:rsidRDefault="005A195C">
      <w:pPr>
        <w:rPr>
          <w:b/>
          <w:color w:val="000000"/>
          <w:szCs w:val="22"/>
        </w:rPr>
      </w:pPr>
      <w:r w:rsidRPr="00504DAA">
        <w:rPr>
          <w:b/>
          <w:color w:val="000000"/>
          <w:szCs w:val="22"/>
        </w:rPr>
        <w:t xml:space="preserve">1. </w:t>
      </w:r>
      <w:r w:rsidR="00ED7873" w:rsidRPr="00504DAA">
        <w:rPr>
          <w:b/>
          <w:color w:val="000000"/>
          <w:szCs w:val="22"/>
        </w:rPr>
        <w:t>Proposal Title</w:t>
      </w:r>
    </w:p>
    <w:p w14:paraId="362F61D5" w14:textId="77777777" w:rsidR="005A195C" w:rsidRPr="00E351E4" w:rsidRDefault="00A85CAA">
      <w:pPr>
        <w:rPr>
          <w:ins w:id="47" w:author="KiraSensei 13" w:date="2020-04-22T10:33:00Z"/>
          <w:color w:val="4472C4"/>
          <w:sz w:val="22"/>
          <w:szCs w:val="22"/>
        </w:rPr>
      </w:pPr>
      <w:ins w:id="48" w:author="KiraSensei 13" w:date="2020-04-22T10:33:00Z">
        <w:r w:rsidRPr="00E351E4">
          <w:rPr>
            <w:color w:val="4472C4"/>
            <w:sz w:val="22"/>
            <w:szCs w:val="22"/>
          </w:rPr>
          <w:t>Polymers for Near-Field Electrospinning with Spatial Control</w:t>
        </w:r>
      </w:ins>
    </w:p>
    <w:p w14:paraId="52C8FEC5" w14:textId="77777777" w:rsidR="00A85CAA" w:rsidRPr="00504DAA" w:rsidRDefault="00A85CAA">
      <w:pPr>
        <w:rPr>
          <w:b/>
          <w:color w:val="000000"/>
          <w:sz w:val="22"/>
          <w:rPrChange w:id="49" w:author="Emilee Tkacik" w:date="2020-04-22T10:33:00Z">
            <w:rPr>
              <w:color w:val="000000"/>
              <w:sz w:val="22"/>
              <w:szCs w:val="22"/>
            </w:rPr>
          </w:rPrChange>
        </w:rPr>
      </w:pPr>
    </w:p>
    <w:p w14:paraId="03E2B5F8" w14:textId="77777777" w:rsidR="00ED7873" w:rsidRPr="00504DAA" w:rsidRDefault="005A195C">
      <w:pPr>
        <w:rPr>
          <w:b/>
          <w:color w:val="000000"/>
          <w:szCs w:val="22"/>
        </w:rPr>
      </w:pPr>
      <w:r w:rsidRPr="00504DAA">
        <w:rPr>
          <w:b/>
          <w:color w:val="000000"/>
          <w:szCs w:val="22"/>
        </w:rPr>
        <w:t xml:space="preserve">2. </w:t>
      </w:r>
      <w:r w:rsidR="00ED7873" w:rsidRPr="00504DAA">
        <w:rPr>
          <w:b/>
          <w:color w:val="000000"/>
          <w:szCs w:val="22"/>
        </w:rPr>
        <w:t xml:space="preserve">Names, </w:t>
      </w:r>
      <w:proofErr w:type="gramStart"/>
      <w:r w:rsidR="00ED7873" w:rsidRPr="00504DAA">
        <w:rPr>
          <w:b/>
          <w:color w:val="000000"/>
          <w:szCs w:val="22"/>
        </w:rPr>
        <w:t>affiliations</w:t>
      </w:r>
      <w:proofErr w:type="gramEnd"/>
      <w:r w:rsidR="00ED7873" w:rsidRPr="00504DAA">
        <w:rPr>
          <w:b/>
          <w:color w:val="000000"/>
          <w:szCs w:val="22"/>
        </w:rPr>
        <w:t xml:space="preserve"> and email addresses of the author(s)</w:t>
      </w:r>
    </w:p>
    <w:p w14:paraId="2B6B9BE0" w14:textId="77777777" w:rsidR="00ED7873" w:rsidRPr="00504DAA" w:rsidRDefault="00ED7873">
      <w:pPr>
        <w:rPr>
          <w:color w:val="000000"/>
          <w:sz w:val="22"/>
          <w:szCs w:val="22"/>
        </w:rPr>
      </w:pPr>
    </w:p>
    <w:p w14:paraId="5A479D5E" w14:textId="77777777" w:rsidR="00200833" w:rsidRPr="00504DAA" w:rsidRDefault="005A195C">
      <w:pPr>
        <w:rPr>
          <w:color w:val="000000"/>
          <w:szCs w:val="22"/>
        </w:rPr>
      </w:pPr>
      <w:r w:rsidRPr="00504DAA">
        <w:rPr>
          <w:b/>
          <w:color w:val="000000"/>
          <w:szCs w:val="22"/>
        </w:rPr>
        <w:t xml:space="preserve">3. </w:t>
      </w:r>
      <w:r w:rsidR="00ED7873" w:rsidRPr="00504DAA">
        <w:rPr>
          <w:b/>
          <w:color w:val="000000"/>
          <w:szCs w:val="22"/>
        </w:rPr>
        <w:t>Topical Outline</w:t>
      </w:r>
      <w:r w:rsidR="00ED7873" w:rsidRPr="00504DAA">
        <w:rPr>
          <w:color w:val="000000"/>
          <w:szCs w:val="22"/>
        </w:rPr>
        <w:t xml:space="preserve"> (300-500 words)</w:t>
      </w:r>
    </w:p>
    <w:p w14:paraId="086CF372" w14:textId="77777777" w:rsidR="00ED7873" w:rsidRPr="000540B2" w:rsidRDefault="00200833">
      <w:pPr>
        <w:rPr>
          <w:color w:val="BFBFBF"/>
          <w:sz w:val="22"/>
          <w:rPrChange w:id="50" w:author="Emilee Tkacik" w:date="2020-04-22T10:33:00Z">
            <w:rPr>
              <w:color w:val="BFBFBF"/>
              <w:sz w:val="22"/>
              <w:szCs w:val="22"/>
            </w:rPr>
          </w:rPrChange>
        </w:rPr>
      </w:pPr>
      <w:r w:rsidRPr="000540B2">
        <w:rPr>
          <w:color w:val="BFBFBF"/>
          <w:sz w:val="22"/>
          <w:rPrChange w:id="51" w:author="Emilee Tkacik" w:date="2020-04-22T10:33:00Z">
            <w:rPr>
              <w:color w:val="BFBFBF"/>
              <w:sz w:val="22"/>
              <w:szCs w:val="22"/>
            </w:rPr>
          </w:rPrChange>
        </w:rPr>
        <w:t xml:space="preserve">A statement </w:t>
      </w:r>
      <w:r w:rsidR="00ED7873" w:rsidRPr="000540B2">
        <w:rPr>
          <w:color w:val="BFBFBF"/>
          <w:sz w:val="22"/>
          <w:rPrChange w:id="52" w:author="Emilee Tkacik" w:date="2020-04-22T10:33:00Z">
            <w:rPr>
              <w:color w:val="BFBFBF"/>
              <w:sz w:val="22"/>
              <w:szCs w:val="22"/>
            </w:rPr>
          </w:rPrChange>
        </w:rPr>
        <w:t>giving the significance and current relevance of the topic, along with the scope of the review.</w:t>
      </w:r>
    </w:p>
    <w:p w14:paraId="7CAEB0D9" w14:textId="48DCE7BB" w:rsidR="00ED7873" w:rsidRPr="00E351E4" w:rsidRDefault="0006739C" w:rsidP="0006739C">
      <w:pPr>
        <w:rPr>
          <w:ins w:id="53" w:author="KiraSensei 13" w:date="2020-04-22T10:33:00Z"/>
          <w:color w:val="4472C4"/>
          <w:sz w:val="22"/>
          <w:szCs w:val="22"/>
        </w:rPr>
      </w:pPr>
      <w:ins w:id="54" w:author="KiraSensei 13" w:date="2020-04-22T10:33:00Z">
        <w:r w:rsidRPr="00E351E4">
          <w:rPr>
            <w:color w:val="4472C4"/>
            <w:sz w:val="22"/>
            <w:szCs w:val="22"/>
          </w:rPr>
          <w:t>Near-</w:t>
        </w:r>
      </w:ins>
      <w:r w:rsidR="00EC3546">
        <w:rPr>
          <w:color w:val="4472C4"/>
          <w:sz w:val="22"/>
          <w:szCs w:val="22"/>
        </w:rPr>
        <w:t>F</w:t>
      </w:r>
      <w:ins w:id="55" w:author="KiraSensei 13" w:date="2020-04-22T10:33:00Z">
        <w:r w:rsidRPr="00E351E4">
          <w:rPr>
            <w:color w:val="4472C4"/>
            <w:sz w:val="22"/>
            <w:szCs w:val="22"/>
          </w:rPr>
          <w:t>ield electrospinning (NFES) is identified to be a technique able to fabricate polymer nano and</w:t>
        </w:r>
      </w:ins>
      <w:r w:rsidR="008460E9">
        <w:rPr>
          <w:color w:val="4472C4"/>
          <w:sz w:val="22"/>
          <w:szCs w:val="22"/>
        </w:rPr>
        <w:t xml:space="preserve"> </w:t>
      </w:r>
      <w:ins w:id="56" w:author="KiraSensei 13" w:date="2020-04-22T10:33:00Z">
        <w:r w:rsidRPr="00E351E4">
          <w:rPr>
            <w:color w:val="4472C4"/>
            <w:sz w:val="22"/>
            <w:szCs w:val="22"/>
          </w:rPr>
          <w:t>micro fibers with accurate placement. In the past years (2006-2020), several polymer solutions have</w:t>
        </w:r>
      </w:ins>
      <w:r w:rsidR="008460E9">
        <w:rPr>
          <w:color w:val="4472C4"/>
          <w:sz w:val="22"/>
          <w:szCs w:val="22"/>
        </w:rPr>
        <w:t xml:space="preserve"> </w:t>
      </w:r>
      <w:ins w:id="57" w:author="KiraSensei 13" w:date="2020-04-22T10:33:00Z">
        <w:r w:rsidRPr="00E351E4">
          <w:rPr>
            <w:color w:val="4472C4"/>
            <w:sz w:val="22"/>
            <w:szCs w:val="22"/>
          </w:rPr>
          <w:t>been successfully electrospun into fibers through several variants of the conventional NFES process.</w:t>
        </w:r>
      </w:ins>
      <w:r w:rsidR="008460E9">
        <w:rPr>
          <w:color w:val="4472C4"/>
          <w:sz w:val="22"/>
          <w:szCs w:val="22"/>
        </w:rPr>
        <w:t xml:space="preserve"> </w:t>
      </w:r>
      <w:ins w:id="58" w:author="KiraSensei 13" w:date="2020-04-22T10:33:00Z">
        <w:r w:rsidRPr="00E351E4">
          <w:rPr>
            <w:color w:val="4472C4"/>
            <w:sz w:val="22"/>
            <w:szCs w:val="22"/>
          </w:rPr>
          <w:t>Each NFES variant intents to tailor the process parameters in order to improve the fibers’ properties.</w:t>
        </w:r>
      </w:ins>
      <w:r w:rsidR="008460E9">
        <w:rPr>
          <w:color w:val="4472C4"/>
          <w:sz w:val="22"/>
          <w:szCs w:val="22"/>
        </w:rPr>
        <w:t xml:space="preserve"> </w:t>
      </w:r>
      <w:ins w:id="59" w:author="KiraSensei 13" w:date="2020-04-22T10:33:00Z">
        <w:r w:rsidRPr="00E351E4">
          <w:rPr>
            <w:color w:val="4472C4"/>
            <w:sz w:val="22"/>
            <w:szCs w:val="22"/>
          </w:rPr>
          <w:t>This paper presents a review on the research and related development of electrospun fibers, emphasizing</w:t>
        </w:r>
      </w:ins>
      <w:r w:rsidR="008460E9">
        <w:rPr>
          <w:color w:val="4472C4"/>
          <w:sz w:val="22"/>
          <w:szCs w:val="22"/>
        </w:rPr>
        <w:t xml:space="preserve"> </w:t>
      </w:r>
      <w:ins w:id="60" w:author="KiraSensei 13" w:date="2020-04-22T10:33:00Z">
        <w:r w:rsidRPr="00E351E4">
          <w:rPr>
            <w:color w:val="4472C4"/>
            <w:sz w:val="22"/>
            <w:szCs w:val="22"/>
          </w:rPr>
          <w:t>the used polymers, solvents, and fiber characteristics. Relevant summary of polymer solutions and</w:t>
        </w:r>
      </w:ins>
      <w:r w:rsidR="008460E9">
        <w:rPr>
          <w:color w:val="4472C4"/>
          <w:sz w:val="22"/>
          <w:szCs w:val="22"/>
        </w:rPr>
        <w:t xml:space="preserve"> </w:t>
      </w:r>
      <w:ins w:id="61" w:author="KiraSensei 13" w:date="2020-04-22T10:33:00Z">
        <w:r w:rsidRPr="00E351E4">
          <w:rPr>
            <w:color w:val="4472C4"/>
            <w:sz w:val="22"/>
            <w:szCs w:val="22"/>
          </w:rPr>
          <w:t>near-field electrospinning processing conditions is provided in this paper.</w:t>
        </w:r>
      </w:ins>
    </w:p>
    <w:p w14:paraId="54C366A6" w14:textId="77777777" w:rsidR="007156A7" w:rsidRPr="00504DAA" w:rsidRDefault="007156A7">
      <w:pPr>
        <w:rPr>
          <w:color w:val="000000"/>
          <w:sz w:val="22"/>
          <w:szCs w:val="22"/>
        </w:rPr>
      </w:pPr>
    </w:p>
    <w:p w14:paraId="6745C4D8" w14:textId="77777777" w:rsidR="00ED7873" w:rsidRPr="00504DAA" w:rsidRDefault="005A195C">
      <w:pPr>
        <w:rPr>
          <w:b/>
          <w:color w:val="000000"/>
          <w:szCs w:val="22"/>
        </w:rPr>
      </w:pPr>
      <w:r w:rsidRPr="00504DAA">
        <w:rPr>
          <w:b/>
          <w:color w:val="000000"/>
          <w:szCs w:val="22"/>
        </w:rPr>
        <w:t xml:space="preserve">4. </w:t>
      </w:r>
      <w:r w:rsidR="00ED7873" w:rsidRPr="00504DAA">
        <w:rPr>
          <w:b/>
          <w:color w:val="000000"/>
          <w:szCs w:val="22"/>
        </w:rPr>
        <w:t>Table of Contents</w:t>
      </w:r>
    </w:p>
    <w:p w14:paraId="7A9D8ACD" w14:textId="77777777" w:rsidR="00ED7873" w:rsidRPr="000540B2" w:rsidRDefault="00ED7873">
      <w:pPr>
        <w:rPr>
          <w:color w:val="BFBFBF"/>
          <w:sz w:val="22"/>
          <w:rPrChange w:id="62" w:author="Emilee Tkacik" w:date="2020-04-22T10:33:00Z">
            <w:rPr>
              <w:color w:val="BFBFBF"/>
              <w:sz w:val="22"/>
              <w:szCs w:val="22"/>
            </w:rPr>
          </w:rPrChange>
        </w:rPr>
      </w:pPr>
      <w:r w:rsidRPr="000540B2">
        <w:rPr>
          <w:color w:val="BFBFBF"/>
          <w:sz w:val="22"/>
          <w:rPrChange w:id="63" w:author="Emilee Tkacik" w:date="2020-04-22T10:33:00Z">
            <w:rPr>
              <w:color w:val="BFBFBF"/>
              <w:sz w:val="22"/>
              <w:szCs w:val="22"/>
            </w:rPr>
          </w:rPrChange>
        </w:rPr>
        <w:t xml:space="preserve">A numbered list with principal topics 1, 2, 3, etc., and subtopics 1.1, 1.2, </w:t>
      </w:r>
      <w:proofErr w:type="gramStart"/>
      <w:r w:rsidRPr="000540B2">
        <w:rPr>
          <w:color w:val="BFBFBF"/>
          <w:sz w:val="22"/>
          <w:rPrChange w:id="64" w:author="Emilee Tkacik" w:date="2020-04-22T10:33:00Z">
            <w:rPr>
              <w:color w:val="BFBFBF"/>
              <w:sz w:val="22"/>
              <w:szCs w:val="22"/>
            </w:rPr>
          </w:rPrChange>
        </w:rPr>
        <w:t>etc.</w:t>
      </w:r>
      <w:r w:rsidR="00200833" w:rsidRPr="000540B2">
        <w:rPr>
          <w:color w:val="BFBFBF"/>
          <w:sz w:val="22"/>
          <w:rPrChange w:id="65" w:author="Emilee Tkacik" w:date="2020-04-22T10:33:00Z">
            <w:rPr>
              <w:color w:val="BFBFBF"/>
              <w:sz w:val="22"/>
              <w:szCs w:val="22"/>
            </w:rPr>
          </w:rPrChange>
        </w:rPr>
        <w:t xml:space="preserve">  </w:t>
      </w:r>
      <w:proofErr w:type="gramEnd"/>
      <w:r w:rsidR="00200833" w:rsidRPr="000540B2">
        <w:rPr>
          <w:color w:val="BFBFBF"/>
          <w:sz w:val="22"/>
          <w:rPrChange w:id="66" w:author="Emilee Tkacik" w:date="2020-04-22T10:33:00Z">
            <w:rPr>
              <w:color w:val="BFBFBF"/>
              <w:sz w:val="22"/>
              <w:szCs w:val="22"/>
            </w:rPr>
          </w:rPrChange>
        </w:rPr>
        <w:t xml:space="preserve">The titles of the principal and subtopics should be </w:t>
      </w:r>
      <w:r w:rsidR="007C1820" w:rsidRPr="000540B2">
        <w:rPr>
          <w:color w:val="BFBFBF"/>
          <w:sz w:val="22"/>
          <w:rPrChange w:id="67" w:author="Emilee Tkacik" w:date="2020-04-22T10:33:00Z">
            <w:rPr>
              <w:color w:val="BFBFBF"/>
              <w:sz w:val="22"/>
              <w:szCs w:val="22"/>
            </w:rPr>
          </w:rPrChange>
        </w:rPr>
        <w:t>explicit representations of content of the relevant sections and subsections.</w:t>
      </w:r>
    </w:p>
    <w:p w14:paraId="08E2CFBD" w14:textId="77777777" w:rsidR="00ED7873" w:rsidRPr="00504DAA" w:rsidRDefault="00ED7873">
      <w:pPr>
        <w:rPr>
          <w:color w:val="000000"/>
          <w:sz w:val="22"/>
          <w:szCs w:val="22"/>
        </w:rPr>
      </w:pPr>
    </w:p>
    <w:p w14:paraId="0048437B" w14:textId="77777777" w:rsidR="00ED7873" w:rsidRPr="00504DAA" w:rsidRDefault="007C1820">
      <w:pPr>
        <w:rPr>
          <w:b/>
          <w:color w:val="000000"/>
          <w:szCs w:val="22"/>
        </w:rPr>
      </w:pPr>
      <w:r w:rsidRPr="00504DAA">
        <w:rPr>
          <w:b/>
          <w:color w:val="000000"/>
          <w:szCs w:val="22"/>
        </w:rPr>
        <w:t>5. Reviews on the topic published in the preceding decade</w:t>
      </w:r>
    </w:p>
    <w:p w14:paraId="6F51738A" w14:textId="77777777" w:rsidR="00ED7873" w:rsidRPr="000540B2" w:rsidRDefault="007C1820">
      <w:pPr>
        <w:rPr>
          <w:color w:val="BFBFBF"/>
          <w:sz w:val="22"/>
          <w:rPrChange w:id="68" w:author="Emilee Tkacik" w:date="2020-04-22T10:33:00Z">
            <w:rPr>
              <w:color w:val="BFBFBF"/>
              <w:sz w:val="22"/>
              <w:szCs w:val="22"/>
            </w:rPr>
          </w:rPrChange>
        </w:rPr>
      </w:pPr>
      <w:r w:rsidRPr="000540B2">
        <w:rPr>
          <w:color w:val="BFBFBF"/>
          <w:sz w:val="22"/>
          <w:rPrChange w:id="69" w:author="Emilee Tkacik" w:date="2020-04-22T10:33:00Z">
            <w:rPr>
              <w:color w:val="BFBFBF"/>
              <w:sz w:val="22"/>
              <w:szCs w:val="22"/>
            </w:rPr>
          </w:rPrChange>
        </w:rPr>
        <w:t xml:space="preserve">Provide a list of reviews on closely related topics, with the author(s), title, journal, year, </w:t>
      </w:r>
      <w:proofErr w:type="gramStart"/>
      <w:r w:rsidRPr="000540B2">
        <w:rPr>
          <w:color w:val="BFBFBF"/>
          <w:sz w:val="22"/>
          <w:rPrChange w:id="70" w:author="Emilee Tkacik" w:date="2020-04-22T10:33:00Z">
            <w:rPr>
              <w:color w:val="BFBFBF"/>
              <w:sz w:val="22"/>
              <w:szCs w:val="22"/>
            </w:rPr>
          </w:rPrChange>
        </w:rPr>
        <w:t>volume</w:t>
      </w:r>
      <w:proofErr w:type="gramEnd"/>
      <w:r w:rsidRPr="000540B2">
        <w:rPr>
          <w:color w:val="BFBFBF"/>
          <w:sz w:val="22"/>
          <w:rPrChange w:id="71" w:author="Emilee Tkacik" w:date="2020-04-22T10:33:00Z">
            <w:rPr>
              <w:color w:val="BFBFBF"/>
              <w:sz w:val="22"/>
              <w:szCs w:val="22"/>
            </w:rPr>
          </w:rPrChange>
        </w:rPr>
        <w:t xml:space="preserve"> and page number.</w:t>
      </w:r>
    </w:p>
    <w:p w14:paraId="22CA5545" w14:textId="77777777" w:rsidR="007C1820" w:rsidRPr="00504DAA" w:rsidRDefault="007C1820">
      <w:pPr>
        <w:rPr>
          <w:color w:val="000000"/>
          <w:sz w:val="22"/>
          <w:szCs w:val="22"/>
        </w:rPr>
      </w:pPr>
    </w:p>
    <w:p w14:paraId="4735FBBA" w14:textId="77777777" w:rsidR="007C1820" w:rsidRPr="00504DAA" w:rsidRDefault="007C1820">
      <w:pPr>
        <w:rPr>
          <w:b/>
          <w:color w:val="000000"/>
          <w:szCs w:val="22"/>
        </w:rPr>
      </w:pPr>
      <w:r w:rsidRPr="00504DAA">
        <w:rPr>
          <w:b/>
          <w:color w:val="000000"/>
          <w:szCs w:val="22"/>
        </w:rPr>
        <w:t xml:space="preserve">6. Five publications by the author(s) </w:t>
      </w:r>
    </w:p>
    <w:p w14:paraId="7D06E93B" w14:textId="77777777" w:rsidR="00ED7873" w:rsidRPr="000540B2" w:rsidRDefault="007C1820">
      <w:pPr>
        <w:rPr>
          <w:color w:val="BFBFBF"/>
          <w:sz w:val="22"/>
          <w:rPrChange w:id="72" w:author="Emilee Tkacik" w:date="2020-04-22T10:33:00Z">
            <w:rPr>
              <w:color w:val="BFBFBF"/>
              <w:sz w:val="22"/>
              <w:szCs w:val="22"/>
            </w:rPr>
          </w:rPrChange>
        </w:rPr>
      </w:pPr>
      <w:r w:rsidRPr="000540B2">
        <w:rPr>
          <w:color w:val="BFBFBF"/>
          <w:sz w:val="22"/>
          <w:rPrChange w:id="73" w:author="Emilee Tkacik" w:date="2020-04-22T10:33:00Z">
            <w:rPr>
              <w:color w:val="BFBFBF"/>
              <w:sz w:val="22"/>
              <w:szCs w:val="22"/>
            </w:rPr>
          </w:rPrChange>
        </w:rPr>
        <w:t>List five (5) publications by the author(s) most closely related to the topic of proposed review.</w:t>
      </w:r>
    </w:p>
    <w:p w14:paraId="0D2E7466" w14:textId="77777777" w:rsidR="007C1820" w:rsidRPr="00504DAA" w:rsidRDefault="007C1820">
      <w:pPr>
        <w:rPr>
          <w:color w:val="000000"/>
          <w:sz w:val="22"/>
          <w:szCs w:val="22"/>
        </w:rPr>
      </w:pPr>
    </w:p>
    <w:p w14:paraId="4A341930" w14:textId="77777777" w:rsidR="00504DAA" w:rsidRPr="00504DAA" w:rsidRDefault="00504DAA">
      <w:pPr>
        <w:rPr>
          <w:b/>
          <w:color w:val="000000"/>
          <w:szCs w:val="22"/>
        </w:rPr>
      </w:pPr>
      <w:r w:rsidRPr="00504DAA">
        <w:rPr>
          <w:b/>
          <w:color w:val="000000"/>
          <w:szCs w:val="22"/>
        </w:rPr>
        <w:t>7. Author publication record</w:t>
      </w:r>
    </w:p>
    <w:p w14:paraId="4BB71FC0" w14:textId="77777777" w:rsidR="00504DAA" w:rsidRPr="000540B2" w:rsidRDefault="00504DAA">
      <w:pPr>
        <w:rPr>
          <w:color w:val="BFBFBF"/>
          <w:sz w:val="22"/>
          <w:rPrChange w:id="74" w:author="Emilee Tkacik" w:date="2020-04-22T10:33:00Z">
            <w:rPr>
              <w:color w:val="BFBFBF"/>
              <w:sz w:val="22"/>
              <w:szCs w:val="22"/>
            </w:rPr>
          </w:rPrChange>
        </w:rPr>
      </w:pPr>
      <w:r w:rsidRPr="000540B2">
        <w:rPr>
          <w:color w:val="BFBFBF"/>
          <w:sz w:val="22"/>
          <w:rPrChange w:id="75" w:author="Emilee Tkacik" w:date="2020-04-22T10:33:00Z">
            <w:rPr>
              <w:color w:val="BFBFBF"/>
              <w:sz w:val="22"/>
              <w:szCs w:val="22"/>
            </w:rPr>
          </w:rPrChange>
        </w:rPr>
        <w:t xml:space="preserve">Total number of publications of each author plus the number for each related to the proposed topic. </w:t>
      </w:r>
    </w:p>
    <w:p w14:paraId="4B49F65F" w14:textId="77777777" w:rsidR="00504DAA" w:rsidRPr="00504DAA" w:rsidRDefault="00504DAA">
      <w:pPr>
        <w:rPr>
          <w:color w:val="000000"/>
          <w:sz w:val="22"/>
          <w:szCs w:val="22"/>
        </w:rPr>
      </w:pPr>
    </w:p>
    <w:p w14:paraId="6F7D6A62" w14:textId="77777777" w:rsidR="00504DAA" w:rsidRPr="00504DAA" w:rsidRDefault="00504DAA">
      <w:pPr>
        <w:rPr>
          <w:color w:val="000000"/>
          <w:szCs w:val="22"/>
        </w:rPr>
      </w:pPr>
      <w:r w:rsidRPr="00504DAA">
        <w:rPr>
          <w:b/>
          <w:color w:val="000000"/>
          <w:szCs w:val="22"/>
        </w:rPr>
        <w:t>8. Names of ten internationally recognized experts on the topic</w:t>
      </w:r>
    </w:p>
    <w:p w14:paraId="39672391" w14:textId="77777777" w:rsidR="00504DAA" w:rsidRPr="000540B2" w:rsidRDefault="006C6C6C">
      <w:pPr>
        <w:rPr>
          <w:color w:val="BFBFBF"/>
          <w:sz w:val="22"/>
          <w:rPrChange w:id="76" w:author="Emilee Tkacik" w:date="2020-04-22T10:33:00Z">
            <w:rPr>
              <w:color w:val="BFBFBF"/>
              <w:sz w:val="22"/>
              <w:szCs w:val="22"/>
            </w:rPr>
          </w:rPrChange>
        </w:rPr>
      </w:pPr>
      <w:r w:rsidRPr="000540B2">
        <w:rPr>
          <w:color w:val="BFBFBF"/>
          <w:sz w:val="22"/>
          <w:rPrChange w:id="77" w:author="Emilee Tkacik" w:date="2020-04-22T10:33:00Z">
            <w:rPr>
              <w:color w:val="BFBFBF"/>
              <w:sz w:val="22"/>
              <w:szCs w:val="22"/>
            </w:rPr>
          </w:rPrChange>
        </w:rPr>
        <w:t xml:space="preserve">The names suggested should not include persons with whom any of the </w:t>
      </w:r>
      <w:r w:rsidR="005616F8" w:rsidRPr="000540B2">
        <w:rPr>
          <w:color w:val="BFBFBF"/>
          <w:sz w:val="22"/>
          <w:rPrChange w:id="78" w:author="Emilee Tkacik" w:date="2020-04-22T10:33:00Z">
            <w:rPr>
              <w:color w:val="BFBFBF"/>
              <w:sz w:val="22"/>
              <w:szCs w:val="22"/>
            </w:rPr>
          </w:rPrChange>
        </w:rPr>
        <w:t>authors have collaborated in the preceding 7 years (such names may appear in item 5).</w:t>
      </w:r>
    </w:p>
    <w:p w14:paraId="44CC5628" w14:textId="77777777" w:rsidR="006C6C6C" w:rsidRPr="00504DAA" w:rsidRDefault="006C6C6C">
      <w:pPr>
        <w:rPr>
          <w:color w:val="000000"/>
          <w:sz w:val="22"/>
          <w:szCs w:val="22"/>
        </w:rPr>
      </w:pPr>
    </w:p>
    <w:p w14:paraId="6E120642" w14:textId="77777777" w:rsidR="007C1820" w:rsidRPr="00504DAA" w:rsidRDefault="00504DAA">
      <w:pPr>
        <w:rPr>
          <w:b/>
          <w:color w:val="000000"/>
          <w:szCs w:val="22"/>
        </w:rPr>
      </w:pPr>
      <w:r w:rsidRPr="00504DAA">
        <w:rPr>
          <w:b/>
          <w:color w:val="000000"/>
          <w:szCs w:val="22"/>
        </w:rPr>
        <w:t xml:space="preserve">9. </w:t>
      </w:r>
      <w:r w:rsidR="007C1820" w:rsidRPr="00504DAA">
        <w:rPr>
          <w:b/>
          <w:color w:val="000000"/>
          <w:szCs w:val="22"/>
        </w:rPr>
        <w:t>Estimated statistics on the review</w:t>
      </w:r>
    </w:p>
    <w:p w14:paraId="448707FD" w14:textId="77777777" w:rsidR="007C1820" w:rsidRPr="000540B2" w:rsidRDefault="005616F8" w:rsidP="005616F8">
      <w:pPr>
        <w:rPr>
          <w:color w:val="BFBFBF"/>
          <w:sz w:val="22"/>
          <w:rPrChange w:id="79" w:author="Emilee Tkacik" w:date="2020-04-22T10:33:00Z">
            <w:rPr>
              <w:color w:val="BFBFBF"/>
              <w:sz w:val="22"/>
              <w:szCs w:val="22"/>
            </w:rPr>
          </w:rPrChange>
        </w:rPr>
      </w:pPr>
      <w:r w:rsidRPr="000540B2">
        <w:rPr>
          <w:color w:val="BFBFBF"/>
          <w:sz w:val="22"/>
          <w:rPrChange w:id="80" w:author="Emilee Tkacik" w:date="2020-04-22T10:33:00Z">
            <w:rPr>
              <w:color w:val="BFBFBF"/>
              <w:sz w:val="22"/>
              <w:szCs w:val="22"/>
            </w:rPr>
          </w:rPrChange>
        </w:rPr>
        <w:t xml:space="preserve">Provide estimates of the number of references and estimated </w:t>
      </w:r>
      <w:r w:rsidR="00097116" w:rsidRPr="000540B2">
        <w:rPr>
          <w:color w:val="BFBFBF"/>
          <w:sz w:val="22"/>
          <w:rPrChange w:id="81" w:author="Emilee Tkacik" w:date="2020-04-22T10:33:00Z">
            <w:rPr>
              <w:color w:val="BFBFBF"/>
              <w:sz w:val="22"/>
              <w:szCs w:val="22"/>
            </w:rPr>
          </w:rPrChange>
        </w:rPr>
        <w:t>percentage of</w:t>
      </w:r>
      <w:r w:rsidRPr="000540B2">
        <w:rPr>
          <w:color w:val="BFBFBF"/>
          <w:sz w:val="22"/>
          <w:rPrChange w:id="82" w:author="Emilee Tkacik" w:date="2020-04-22T10:33:00Z">
            <w:rPr>
              <w:color w:val="BFBFBF"/>
              <w:sz w:val="22"/>
              <w:szCs w:val="22"/>
            </w:rPr>
          </w:rPrChange>
        </w:rPr>
        <w:t xml:space="preserve"> references published within the last decade, the</w:t>
      </w:r>
      <w:r w:rsidR="00097116" w:rsidRPr="000540B2">
        <w:rPr>
          <w:color w:val="BFBFBF"/>
          <w:sz w:val="22"/>
          <w:rPrChange w:id="83" w:author="Emilee Tkacik" w:date="2020-04-22T10:33:00Z">
            <w:rPr>
              <w:color w:val="BFBFBF"/>
              <w:sz w:val="22"/>
              <w:szCs w:val="22"/>
            </w:rPr>
          </w:rPrChange>
        </w:rPr>
        <w:t xml:space="preserve"> </w:t>
      </w:r>
      <w:r w:rsidRPr="000540B2">
        <w:rPr>
          <w:color w:val="BFBFBF"/>
          <w:sz w:val="22"/>
          <w:rPrChange w:id="84" w:author="Emilee Tkacik" w:date="2020-04-22T10:33:00Z">
            <w:rPr>
              <w:color w:val="BFBFBF"/>
              <w:sz w:val="22"/>
              <w:szCs w:val="22"/>
            </w:rPr>
          </w:rPrChange>
        </w:rPr>
        <w:t>number of double-spaced pages, figures/schemes, and a tentative submittal date.</w:t>
      </w:r>
    </w:p>
    <w:p w14:paraId="0B4A520D" w14:textId="77777777" w:rsidR="005616F8" w:rsidRDefault="005616F8">
      <w:pPr>
        <w:rPr>
          <w:b/>
          <w:color w:val="000000"/>
          <w:szCs w:val="22"/>
        </w:rPr>
      </w:pPr>
    </w:p>
    <w:p w14:paraId="3D3A67BB" w14:textId="77777777" w:rsidR="007C1820" w:rsidRPr="00504DAA" w:rsidRDefault="00504DAA">
      <w:pPr>
        <w:rPr>
          <w:b/>
          <w:color w:val="000000"/>
          <w:szCs w:val="22"/>
        </w:rPr>
      </w:pPr>
      <w:r w:rsidRPr="00504DAA">
        <w:rPr>
          <w:b/>
          <w:color w:val="000000"/>
          <w:szCs w:val="22"/>
        </w:rPr>
        <w:t>10</w:t>
      </w:r>
      <w:r w:rsidR="00D16106" w:rsidRPr="00504DAA">
        <w:rPr>
          <w:b/>
          <w:color w:val="000000"/>
          <w:szCs w:val="22"/>
        </w:rPr>
        <w:t>. Information from the Editors</w:t>
      </w:r>
    </w:p>
    <w:p w14:paraId="04AA54D1" w14:textId="77777777" w:rsidR="00691498" w:rsidRPr="000540B2" w:rsidRDefault="00D16106">
      <w:pPr>
        <w:rPr>
          <w:color w:val="BFBFBF"/>
          <w:sz w:val="22"/>
          <w:rPrChange w:id="85" w:author="Emilee Tkacik" w:date="2020-04-22T10:33:00Z">
            <w:rPr>
              <w:color w:val="BFBFBF"/>
              <w:sz w:val="22"/>
              <w:szCs w:val="22"/>
            </w:rPr>
          </w:rPrChange>
        </w:rPr>
      </w:pPr>
      <w:r w:rsidRPr="000540B2">
        <w:rPr>
          <w:color w:val="BFBFBF"/>
          <w:sz w:val="22"/>
          <w:rPrChange w:id="86" w:author="Emilee Tkacik" w:date="2020-04-22T10:33:00Z">
            <w:rPr>
              <w:color w:val="BFBFBF"/>
              <w:sz w:val="22"/>
              <w:szCs w:val="22"/>
            </w:rPr>
          </w:rPrChange>
        </w:rPr>
        <w:t>S</w:t>
      </w:r>
      <w:r w:rsidR="00691498" w:rsidRPr="000540B2">
        <w:rPr>
          <w:color w:val="BFBFBF"/>
          <w:sz w:val="22"/>
          <w:rPrChange w:id="87" w:author="Emilee Tkacik" w:date="2020-04-22T10:33:00Z">
            <w:rPr>
              <w:color w:val="BFBFBF"/>
              <w:sz w:val="22"/>
              <w:szCs w:val="22"/>
            </w:rPr>
          </w:rPrChange>
        </w:rPr>
        <w:t>ubmission of a manuscript to ‘Progress in P</w:t>
      </w:r>
      <w:r w:rsidRPr="000540B2">
        <w:rPr>
          <w:color w:val="BFBFBF"/>
          <w:sz w:val="22"/>
          <w:rPrChange w:id="88" w:author="Emilee Tkacik" w:date="2020-04-22T10:33:00Z">
            <w:rPr>
              <w:color w:val="BFBFBF"/>
              <w:sz w:val="22"/>
              <w:szCs w:val="22"/>
            </w:rPr>
          </w:rPrChange>
        </w:rPr>
        <w:t xml:space="preserve">olymer Science’ is contingent </w:t>
      </w:r>
      <w:r w:rsidR="00691498" w:rsidRPr="000540B2">
        <w:rPr>
          <w:color w:val="BFBFBF"/>
          <w:sz w:val="22"/>
          <w:rPrChange w:id="89" w:author="Emilee Tkacik" w:date="2020-04-22T10:33:00Z">
            <w:rPr>
              <w:color w:val="BFBFBF"/>
              <w:sz w:val="22"/>
              <w:szCs w:val="22"/>
            </w:rPr>
          </w:rPrChange>
        </w:rPr>
        <w:t>on the agreement by all the authors that the submitted work has not received prior publication and that no portion of this or any other closely related work is under consideration for publication elsewhere in any medium, including electronic journals, computer databases, and publicly accessible preprint Web sites.</w:t>
      </w:r>
    </w:p>
    <w:p w14:paraId="15848E46" w14:textId="77777777" w:rsidR="00EA2963" w:rsidRPr="000F1771" w:rsidRDefault="00EA2963">
      <w:pPr>
        <w:rPr>
          <w:color w:val="000000"/>
          <w:sz w:val="22"/>
        </w:rPr>
      </w:pPr>
    </w:p>
    <w:p w14:paraId="1952DDB0" w14:textId="77777777" w:rsidR="00EA2963" w:rsidRPr="000540B2" w:rsidRDefault="00EA2963">
      <w:pPr>
        <w:rPr>
          <w:color w:val="BFBFBF"/>
          <w:sz w:val="22"/>
          <w:rPrChange w:id="90" w:author="Emilee Tkacik" w:date="2020-04-22T10:33:00Z">
            <w:rPr>
              <w:color w:val="BFBFBF"/>
              <w:sz w:val="22"/>
              <w:szCs w:val="22"/>
            </w:rPr>
          </w:rPrChange>
        </w:rPr>
      </w:pPr>
      <w:r w:rsidRPr="000540B2">
        <w:rPr>
          <w:color w:val="BFBFBF"/>
          <w:sz w:val="22"/>
          <w:rPrChange w:id="91" w:author="Emilee Tkacik" w:date="2020-04-22T10:33:00Z">
            <w:rPr>
              <w:color w:val="BFBFBF"/>
              <w:sz w:val="22"/>
              <w:szCs w:val="22"/>
            </w:rPr>
          </w:rPrChange>
        </w:rPr>
        <w:t>Given the nature of sources and continuity of availability, citations to Wikipedia should be avoided</w:t>
      </w:r>
      <w:r w:rsidR="00504DAA" w:rsidRPr="000540B2">
        <w:rPr>
          <w:color w:val="BFBFBF"/>
          <w:sz w:val="22"/>
          <w:rPrChange w:id="92" w:author="Emilee Tkacik" w:date="2020-04-22T10:33:00Z">
            <w:rPr>
              <w:color w:val="BFBFBF"/>
              <w:sz w:val="22"/>
              <w:szCs w:val="22"/>
            </w:rPr>
          </w:rPrChange>
        </w:rPr>
        <w:t xml:space="preserve"> and the use of websites from and on the products of commercial organizations is discouraged</w:t>
      </w:r>
      <w:r w:rsidRPr="000540B2">
        <w:rPr>
          <w:color w:val="BFBFBF"/>
          <w:sz w:val="22"/>
          <w:rPrChange w:id="93" w:author="Emilee Tkacik" w:date="2020-04-22T10:33:00Z">
            <w:rPr>
              <w:color w:val="BFBFBF"/>
              <w:sz w:val="22"/>
              <w:szCs w:val="22"/>
            </w:rPr>
          </w:rPrChange>
        </w:rPr>
        <w:t>.</w:t>
      </w:r>
    </w:p>
    <w:p w14:paraId="1B0F5CA4" w14:textId="77777777" w:rsidR="00D516BB" w:rsidRPr="000F1771" w:rsidRDefault="00D516BB">
      <w:pPr>
        <w:rPr>
          <w:color w:val="000000"/>
          <w:sz w:val="22"/>
        </w:rPr>
      </w:pPr>
    </w:p>
    <w:p w14:paraId="3761BFCB" w14:textId="77777777" w:rsidR="008E789C" w:rsidRPr="000540B2" w:rsidRDefault="008E789C" w:rsidP="008E789C">
      <w:pPr>
        <w:rPr>
          <w:i/>
          <w:color w:val="BFBFBF"/>
          <w:sz w:val="22"/>
          <w:rPrChange w:id="94" w:author="Emilee Tkacik" w:date="2020-04-22T10:33:00Z">
            <w:rPr>
              <w:color w:val="BFBFBF"/>
              <w:sz w:val="22"/>
              <w:szCs w:val="22"/>
            </w:rPr>
          </w:rPrChange>
        </w:rPr>
      </w:pPr>
      <w:r w:rsidRPr="000540B2">
        <w:rPr>
          <w:i/>
          <w:color w:val="BFBFBF"/>
          <w:sz w:val="22"/>
          <w:rPrChange w:id="95" w:author="Emilee Tkacik" w:date="2020-04-22T10:33:00Z">
            <w:rPr>
              <w:color w:val="BFBFBF"/>
              <w:sz w:val="22"/>
              <w:szCs w:val="22"/>
            </w:rPr>
          </w:rPrChange>
        </w:rPr>
        <w:t xml:space="preserve">All submissions are routinely examined for the use of excerpts from the published </w:t>
      </w:r>
      <w:proofErr w:type="gramStart"/>
      <w:r w:rsidRPr="000540B2">
        <w:rPr>
          <w:i/>
          <w:color w:val="BFBFBF"/>
          <w:sz w:val="22"/>
          <w:rPrChange w:id="96" w:author="Emilee Tkacik" w:date="2020-04-22T10:33:00Z">
            <w:rPr>
              <w:color w:val="BFBFBF"/>
              <w:sz w:val="22"/>
              <w:szCs w:val="22"/>
            </w:rPr>
          </w:rPrChange>
        </w:rPr>
        <w:t>literature, and</w:t>
      </w:r>
      <w:proofErr w:type="gramEnd"/>
      <w:r w:rsidRPr="000540B2">
        <w:rPr>
          <w:i/>
          <w:color w:val="BFBFBF"/>
          <w:sz w:val="22"/>
          <w:rPrChange w:id="97" w:author="Emilee Tkacik" w:date="2020-04-22T10:33:00Z">
            <w:rPr>
              <w:color w:val="BFBFBF"/>
              <w:sz w:val="22"/>
              <w:szCs w:val="22"/>
            </w:rPr>
          </w:rPrChange>
        </w:rPr>
        <w:t xml:space="preserve"> may be rejected if such are found in excess of standard nomenclature and phrases.  Aside from potential legal complications, the practice of copying published excerpts tends to frustrate the critical evaluation of the topic of interest that is an essential part of a useful review. </w:t>
      </w:r>
    </w:p>
    <w:p w14:paraId="3C079BC6" w14:textId="77777777" w:rsidR="00691498" w:rsidRPr="000F1771" w:rsidRDefault="00691498">
      <w:pPr>
        <w:rPr>
          <w:color w:val="000000"/>
          <w:sz w:val="22"/>
        </w:rPr>
      </w:pPr>
    </w:p>
    <w:p w14:paraId="0AEFCA48" w14:textId="77777777" w:rsidR="00932A1F" w:rsidRPr="000540B2" w:rsidRDefault="00C261EA">
      <w:pPr>
        <w:rPr>
          <w:color w:val="BFBFBF"/>
          <w:sz w:val="22"/>
          <w:rPrChange w:id="98" w:author="Emilee Tkacik" w:date="2020-04-22T10:33:00Z">
            <w:rPr>
              <w:color w:val="BFBFBF"/>
              <w:sz w:val="22"/>
              <w:szCs w:val="22"/>
            </w:rPr>
          </w:rPrChange>
        </w:rPr>
      </w:pPr>
      <w:r w:rsidRPr="000540B2">
        <w:rPr>
          <w:color w:val="BFBFBF"/>
          <w:sz w:val="22"/>
          <w:rPrChange w:id="99" w:author="Emilee Tkacik" w:date="2020-04-22T10:33:00Z">
            <w:rPr>
              <w:color w:val="BFBFBF"/>
              <w:sz w:val="22"/>
              <w:szCs w:val="22"/>
            </w:rPr>
          </w:rPrChange>
        </w:rPr>
        <w:t xml:space="preserve">All papers published in Progress in Polymer Science receive the benefit of a peer review. </w:t>
      </w:r>
      <w:r w:rsidR="00D16106" w:rsidRPr="000540B2">
        <w:rPr>
          <w:color w:val="BFBFBF"/>
          <w:sz w:val="22"/>
          <w:rPrChange w:id="100" w:author="Emilee Tkacik" w:date="2020-04-22T10:33:00Z">
            <w:rPr>
              <w:color w:val="BFBFBF"/>
              <w:sz w:val="22"/>
              <w:szCs w:val="22"/>
            </w:rPr>
          </w:rPrChange>
        </w:rPr>
        <w:t xml:space="preserve">If your proposal is accepted the notice of acceptance will be accompanied by detailed instructions to facilitate </w:t>
      </w:r>
      <w:r w:rsidRPr="000540B2">
        <w:rPr>
          <w:color w:val="BFBFBF"/>
          <w:sz w:val="22"/>
          <w:rPrChange w:id="101" w:author="Emilee Tkacik" w:date="2020-04-22T10:33:00Z">
            <w:rPr>
              <w:color w:val="BFBFBF"/>
              <w:sz w:val="22"/>
              <w:szCs w:val="22"/>
            </w:rPr>
          </w:rPrChange>
        </w:rPr>
        <w:t>preparation of a manuscript in the format required by the journal</w:t>
      </w:r>
      <w:r w:rsidR="00D16106" w:rsidRPr="000540B2">
        <w:rPr>
          <w:color w:val="BFBFBF"/>
          <w:sz w:val="22"/>
          <w:rPrChange w:id="102" w:author="Emilee Tkacik" w:date="2020-04-22T10:33:00Z">
            <w:rPr>
              <w:color w:val="BFBFBF"/>
              <w:sz w:val="22"/>
              <w:szCs w:val="22"/>
            </w:rPr>
          </w:rPrChange>
        </w:rPr>
        <w:t xml:space="preserve">. In particular, </w:t>
      </w:r>
      <w:r w:rsidRPr="000540B2">
        <w:rPr>
          <w:b/>
          <w:i/>
          <w:color w:val="BFBFBF"/>
          <w:sz w:val="22"/>
          <w:rPrChange w:id="103" w:author="Emilee Tkacik" w:date="2020-04-22T10:33:00Z">
            <w:rPr>
              <w:color w:val="BFBFBF"/>
              <w:sz w:val="22"/>
              <w:szCs w:val="22"/>
            </w:rPr>
          </w:rPrChange>
        </w:rPr>
        <w:t>the requirement for full titles of journal articles, p</w:t>
      </w:r>
      <w:r w:rsidR="00504DAA" w:rsidRPr="000540B2">
        <w:rPr>
          <w:b/>
          <w:i/>
          <w:color w:val="BFBFBF"/>
          <w:sz w:val="22"/>
          <w:rPrChange w:id="104" w:author="Emilee Tkacik" w:date="2020-04-22T10:33:00Z">
            <w:rPr>
              <w:color w:val="BFBFBF"/>
              <w:sz w:val="22"/>
              <w:szCs w:val="22"/>
            </w:rPr>
          </w:rPrChange>
        </w:rPr>
        <w:t>atents, book chapters, etc., in</w:t>
      </w:r>
      <w:r w:rsidRPr="000540B2">
        <w:rPr>
          <w:b/>
          <w:i/>
          <w:color w:val="BFBFBF"/>
          <w:sz w:val="22"/>
          <w:rPrChange w:id="105" w:author="Emilee Tkacik" w:date="2020-04-22T10:33:00Z">
            <w:rPr>
              <w:color w:val="BFBFBF"/>
              <w:sz w:val="22"/>
              <w:szCs w:val="22"/>
            </w:rPr>
          </w:rPrChange>
        </w:rPr>
        <w:t xml:space="preserve"> the bibliography, along with the requirement for copyright permissions if use is made of copyright material</w:t>
      </w:r>
      <w:r w:rsidR="00D16106" w:rsidRPr="000540B2">
        <w:rPr>
          <w:color w:val="BFBFBF"/>
          <w:sz w:val="22"/>
          <w:rPrChange w:id="106" w:author="Emilee Tkacik" w:date="2020-04-22T10:33:00Z">
            <w:rPr>
              <w:color w:val="BFBFBF"/>
              <w:sz w:val="22"/>
              <w:szCs w:val="22"/>
            </w:rPr>
          </w:rPrChange>
        </w:rPr>
        <w:t>; w</w:t>
      </w:r>
      <w:r w:rsidRPr="000540B2">
        <w:rPr>
          <w:color w:val="BFBFBF"/>
          <w:sz w:val="22"/>
          <w:rPrChange w:id="107" w:author="Emilee Tkacik" w:date="2020-04-22T10:33:00Z">
            <w:rPr>
              <w:color w:val="BFBFBF"/>
              <w:sz w:val="22"/>
              <w:szCs w:val="22"/>
            </w:rPr>
          </w:rPrChange>
        </w:rPr>
        <w:t xml:space="preserve">ith respect to copyright material, </w:t>
      </w:r>
      <w:r w:rsidR="00D16106" w:rsidRPr="000540B2">
        <w:rPr>
          <w:color w:val="BFBFBF"/>
          <w:sz w:val="22"/>
          <w:rPrChange w:id="108" w:author="Emilee Tkacik" w:date="2020-04-22T10:33:00Z">
            <w:rPr>
              <w:color w:val="BFBFBF"/>
              <w:sz w:val="22"/>
              <w:szCs w:val="22"/>
            </w:rPr>
          </w:rPrChange>
        </w:rPr>
        <w:t>a review should</w:t>
      </w:r>
      <w:r w:rsidRPr="000540B2">
        <w:rPr>
          <w:color w:val="BFBFBF"/>
          <w:sz w:val="22"/>
          <w:rPrChange w:id="109" w:author="Emilee Tkacik" w:date="2020-04-22T10:33:00Z">
            <w:rPr>
              <w:color w:val="BFBFBF"/>
              <w:sz w:val="22"/>
              <w:szCs w:val="22"/>
            </w:rPr>
          </w:rPrChange>
        </w:rPr>
        <w:t xml:space="preserve"> avoid more than incidental direct quotes from the literature, in favor of a presentation that offers your critical discussion and analysis of the topics of interest. </w:t>
      </w:r>
    </w:p>
    <w:p w14:paraId="2C2FED58" w14:textId="77777777" w:rsidR="005616F8" w:rsidRDefault="005616F8">
      <w:pPr>
        <w:rPr>
          <w:color w:val="000000"/>
          <w:sz w:val="22"/>
        </w:rPr>
      </w:pPr>
    </w:p>
    <w:p w14:paraId="45B123DB" w14:textId="77777777" w:rsidR="005616F8" w:rsidRPr="000540B2" w:rsidRDefault="005616F8" w:rsidP="005616F8">
      <w:pPr>
        <w:rPr>
          <w:color w:val="BFBFBF"/>
          <w:sz w:val="22"/>
          <w:rPrChange w:id="110" w:author="Emilee Tkacik" w:date="2020-04-22T10:33:00Z">
            <w:rPr>
              <w:color w:val="BFBFBF"/>
              <w:sz w:val="22"/>
              <w:szCs w:val="22"/>
            </w:rPr>
          </w:rPrChange>
        </w:rPr>
      </w:pPr>
      <w:r w:rsidRPr="000540B2">
        <w:rPr>
          <w:color w:val="BFBFBF"/>
          <w:sz w:val="22"/>
          <w:rPrChange w:id="111" w:author="Emilee Tkacik" w:date="2020-04-22T10:33:00Z">
            <w:rPr>
              <w:color w:val="BFBFBF"/>
              <w:sz w:val="22"/>
              <w:szCs w:val="22"/>
            </w:rPr>
          </w:rPrChange>
        </w:rPr>
        <w:t xml:space="preserve">Finally, proposals should be submitted via </w:t>
      </w:r>
      <w:r w:rsidR="00197C36" w:rsidRPr="000540B2">
        <w:rPr>
          <w:color w:val="BFBFBF"/>
          <w:sz w:val="22"/>
          <w:rPrChange w:id="112" w:author="Emilee Tkacik" w:date="2020-04-22T10:33:00Z">
            <w:rPr>
              <w:color w:val="BFBFBF"/>
              <w:sz w:val="22"/>
              <w:szCs w:val="22"/>
            </w:rPr>
          </w:rPrChange>
        </w:rPr>
        <w:t xml:space="preserve">our submission platform </w:t>
      </w:r>
      <w:r w:rsidR="00AB754B" w:rsidRPr="000540B2">
        <w:rPr>
          <w:color w:val="BFBFBF"/>
          <w:sz w:val="22"/>
          <w:rPrChange w:id="113" w:author="Emilee Tkacik" w:date="2020-04-22T10:33:00Z">
            <w:rPr>
              <w:color w:val="BFBFBF"/>
              <w:sz w:val="22"/>
              <w:szCs w:val="22"/>
            </w:rPr>
          </w:rPrChange>
        </w:rPr>
        <w:fldChar w:fldCharType="begin"/>
      </w:r>
      <w:r w:rsidR="00AB754B" w:rsidRPr="000540B2">
        <w:rPr>
          <w:color w:val="BFBFBF"/>
          <w:sz w:val="22"/>
          <w:rPrChange w:id="114" w:author="Emilee Tkacik" w:date="2020-04-22T10:33:00Z">
            <w:rPr>
              <w:color w:val="BFBFBF"/>
              <w:sz w:val="22"/>
              <w:szCs w:val="22"/>
            </w:rPr>
          </w:rPrChange>
        </w:rPr>
        <w:instrText xml:space="preserve"> HYPERLINK "https://www.editorialmanager.com/pps/" </w:instrText>
      </w:r>
      <w:r w:rsidR="00A85CAA" w:rsidRPr="000540B2">
        <w:rPr>
          <w:color w:val="BFBFBF"/>
          <w:sz w:val="22"/>
          <w:rPrChange w:id="115" w:author="Emilee Tkacik" w:date="2020-04-22T10:33:00Z">
            <w:rPr>
              <w:color w:val="BFBFBF"/>
              <w:sz w:val="22"/>
              <w:szCs w:val="22"/>
            </w:rPr>
          </w:rPrChange>
        </w:rPr>
      </w:r>
      <w:r w:rsidR="00AB754B" w:rsidRPr="000540B2">
        <w:rPr>
          <w:color w:val="BFBFBF"/>
          <w:sz w:val="22"/>
          <w:rPrChange w:id="116" w:author="Emilee Tkacik" w:date="2020-04-22T10:33:00Z">
            <w:rPr>
              <w:color w:val="BFBFBF"/>
              <w:sz w:val="22"/>
              <w:szCs w:val="22"/>
            </w:rPr>
          </w:rPrChange>
        </w:rPr>
        <w:fldChar w:fldCharType="separate"/>
      </w:r>
      <w:r w:rsidR="00AB754B" w:rsidRPr="000540B2">
        <w:rPr>
          <w:rStyle w:val="Hyperlink"/>
          <w:color w:val="BFBFBF"/>
          <w:sz w:val="22"/>
          <w:rPrChange w:id="117" w:author="Emilee Tkacik" w:date="2020-04-22T10:33:00Z">
            <w:rPr>
              <w:rStyle w:val="Hyperlink"/>
              <w:color w:val="BFBFBF"/>
              <w:u w:val="none"/>
            </w:rPr>
          </w:rPrChange>
        </w:rPr>
        <w:t>Editorial Manager</w:t>
      </w:r>
      <w:r w:rsidR="00AB754B" w:rsidRPr="000540B2">
        <w:rPr>
          <w:color w:val="BFBFBF"/>
          <w:sz w:val="22"/>
          <w:rPrChange w:id="118" w:author="Emilee Tkacik" w:date="2020-04-22T10:33:00Z">
            <w:rPr>
              <w:color w:val="BFBFBF"/>
              <w:sz w:val="22"/>
              <w:szCs w:val="22"/>
            </w:rPr>
          </w:rPrChange>
        </w:rPr>
        <w:fldChar w:fldCharType="end"/>
      </w:r>
      <w:r w:rsidRPr="000540B2">
        <w:rPr>
          <w:color w:val="BFBFBF"/>
          <w:sz w:val="22"/>
          <w:rPrChange w:id="119" w:author="Emilee Tkacik" w:date="2020-04-22T10:33:00Z">
            <w:rPr>
              <w:color w:val="BFBFBF"/>
              <w:sz w:val="22"/>
              <w:szCs w:val="22"/>
            </w:rPr>
          </w:rPrChange>
        </w:rPr>
        <w:t xml:space="preserve">. </w:t>
      </w:r>
      <w:r w:rsidR="00B22A73" w:rsidRPr="000540B2">
        <w:rPr>
          <w:color w:val="BFBFBF"/>
          <w:sz w:val="22"/>
          <w:rPrChange w:id="120" w:author="Emilee Tkacik" w:date="2020-04-22T10:33:00Z">
            <w:rPr>
              <w:color w:val="BFBFBF"/>
              <w:sz w:val="22"/>
              <w:szCs w:val="22"/>
            </w:rPr>
          </w:rPrChange>
        </w:rPr>
        <w:t>Please select “Proposal”</w:t>
      </w:r>
      <w:r w:rsidR="00197C36" w:rsidRPr="000540B2">
        <w:rPr>
          <w:color w:val="BFBFBF"/>
          <w:sz w:val="22"/>
          <w:rPrChange w:id="121" w:author="Emilee Tkacik" w:date="2020-04-22T10:33:00Z">
            <w:rPr>
              <w:color w:val="BFBFBF"/>
              <w:sz w:val="22"/>
              <w:szCs w:val="22"/>
            </w:rPr>
          </w:rPrChange>
        </w:rPr>
        <w:t xml:space="preserve"> as the Article Type</w:t>
      </w:r>
      <w:r w:rsidR="00B22A73" w:rsidRPr="000540B2">
        <w:rPr>
          <w:color w:val="BFBFBF"/>
          <w:sz w:val="22"/>
          <w:rPrChange w:id="122" w:author="Emilee Tkacik" w:date="2020-04-22T10:33:00Z">
            <w:rPr>
              <w:color w:val="BFBFBF"/>
              <w:sz w:val="22"/>
              <w:szCs w:val="22"/>
            </w:rPr>
          </w:rPrChange>
        </w:rPr>
        <w:t xml:space="preserve"> when submitting. </w:t>
      </w:r>
    </w:p>
    <w:p w14:paraId="37B96F10" w14:textId="77777777" w:rsidR="00932A1F" w:rsidRDefault="00932A1F"/>
    <w:p w14:paraId="5FE67EDE" w14:textId="77777777" w:rsidR="00AB754B" w:rsidRPr="000F1771" w:rsidRDefault="00AB754B"/>
    <w:p w14:paraId="289E047C" w14:textId="77777777" w:rsidR="00932A1F" w:rsidRPr="000540B2" w:rsidRDefault="00932A1F" w:rsidP="00504DAA">
      <w:pPr>
        <w:rPr>
          <w:color w:val="BFBFBF"/>
          <w:sz w:val="22"/>
          <w:rPrChange w:id="123" w:author="Emilee Tkacik" w:date="2020-04-22T10:33:00Z">
            <w:rPr>
              <w:color w:val="BFBFBF"/>
              <w:sz w:val="22"/>
            </w:rPr>
          </w:rPrChange>
        </w:rPr>
      </w:pPr>
      <w:r w:rsidRPr="000540B2">
        <w:rPr>
          <w:color w:val="BFBFBF"/>
          <w:sz w:val="22"/>
          <w:rPrChange w:id="124" w:author="Emilee Tkacik" w:date="2020-04-22T10:33:00Z">
            <w:rPr>
              <w:color w:val="BFBFBF"/>
              <w:sz w:val="22"/>
            </w:rPr>
          </w:rPrChange>
        </w:rPr>
        <w:t>G. C. Berry</w:t>
      </w:r>
    </w:p>
    <w:p w14:paraId="511EC9DC" w14:textId="77777777" w:rsidR="00932A1F" w:rsidRPr="000540B2" w:rsidRDefault="00932A1F" w:rsidP="00504DAA">
      <w:pPr>
        <w:rPr>
          <w:color w:val="BFBFBF"/>
          <w:sz w:val="22"/>
          <w:rPrChange w:id="125" w:author="Emilee Tkacik" w:date="2020-04-22T10:33:00Z">
            <w:rPr>
              <w:color w:val="BFBFBF"/>
              <w:sz w:val="22"/>
            </w:rPr>
          </w:rPrChange>
        </w:rPr>
      </w:pPr>
      <w:r w:rsidRPr="000540B2">
        <w:rPr>
          <w:color w:val="BFBFBF"/>
          <w:sz w:val="22"/>
          <w:rPrChange w:id="126" w:author="Emilee Tkacik" w:date="2020-04-22T10:33:00Z">
            <w:rPr>
              <w:color w:val="BFBFBF"/>
              <w:sz w:val="22"/>
            </w:rPr>
          </w:rPrChange>
        </w:rPr>
        <w:t>K. Matyjaszewski</w:t>
      </w:r>
    </w:p>
    <w:p w14:paraId="2532DB55" w14:textId="77777777" w:rsidR="00932A1F" w:rsidRPr="000540B2" w:rsidRDefault="00932A1F" w:rsidP="00504DAA">
      <w:pPr>
        <w:ind w:left="180"/>
        <w:rPr>
          <w:i/>
          <w:color w:val="BFBFBF"/>
          <w:sz w:val="22"/>
          <w:rPrChange w:id="127" w:author="Emilee Tkacik" w:date="2020-04-22T10:33:00Z">
            <w:rPr>
              <w:i/>
              <w:color w:val="BFBFBF"/>
              <w:sz w:val="22"/>
            </w:rPr>
          </w:rPrChange>
        </w:rPr>
      </w:pPr>
      <w:r w:rsidRPr="000540B2">
        <w:rPr>
          <w:i/>
          <w:color w:val="BFBFBF"/>
          <w:sz w:val="22"/>
          <w:rPrChange w:id="128" w:author="Emilee Tkacik" w:date="2020-04-22T10:33:00Z">
            <w:rPr>
              <w:i/>
              <w:color w:val="BFBFBF"/>
              <w:sz w:val="22"/>
            </w:rPr>
          </w:rPrChange>
        </w:rPr>
        <w:t>Editors-in-Chief</w:t>
      </w:r>
    </w:p>
    <w:p w14:paraId="2B1520A0" w14:textId="77777777" w:rsidR="00D16106" w:rsidRPr="000540B2" w:rsidRDefault="000B749C" w:rsidP="00504DAA">
      <w:pPr>
        <w:rPr>
          <w:color w:val="BFBFBF"/>
          <w:sz w:val="22"/>
          <w:rPrChange w:id="129" w:author="Emilee Tkacik" w:date="2020-04-22T10:33:00Z">
            <w:rPr>
              <w:color w:val="BFBFBF"/>
              <w:sz w:val="22"/>
            </w:rPr>
          </w:rPrChange>
        </w:rPr>
      </w:pPr>
      <w:r w:rsidRPr="000540B2">
        <w:rPr>
          <w:color w:val="BFBFBF"/>
          <w:sz w:val="22"/>
          <w:rPrChange w:id="130" w:author="Emilee Tkacik" w:date="2020-04-22T10:33:00Z">
            <w:rPr>
              <w:color w:val="BFBFBF"/>
              <w:sz w:val="22"/>
            </w:rPr>
          </w:rPrChange>
        </w:rPr>
        <w:t>M. R.</w:t>
      </w:r>
      <w:r w:rsidR="00D16106" w:rsidRPr="000540B2">
        <w:rPr>
          <w:color w:val="BFBFBF"/>
          <w:sz w:val="22"/>
          <w:rPrChange w:id="131" w:author="Emilee Tkacik" w:date="2020-04-22T10:33:00Z">
            <w:rPr>
              <w:color w:val="BFBFBF"/>
              <w:sz w:val="22"/>
            </w:rPr>
          </w:rPrChange>
        </w:rPr>
        <w:t xml:space="preserve"> Bockstaller</w:t>
      </w:r>
    </w:p>
    <w:p w14:paraId="64915E4F" w14:textId="77777777" w:rsidR="00D16106" w:rsidRPr="000540B2" w:rsidRDefault="00AB754B" w:rsidP="00504DAA">
      <w:pPr>
        <w:ind w:left="180"/>
        <w:rPr>
          <w:i/>
          <w:color w:val="BFBFBF"/>
          <w:sz w:val="22"/>
          <w:rPrChange w:id="132" w:author="Emilee Tkacik" w:date="2020-04-22T10:33:00Z">
            <w:rPr>
              <w:i/>
              <w:color w:val="BFBFBF"/>
              <w:sz w:val="22"/>
            </w:rPr>
          </w:rPrChange>
        </w:rPr>
      </w:pPr>
      <w:r w:rsidRPr="000540B2">
        <w:rPr>
          <w:i/>
          <w:color w:val="BFBFBF"/>
          <w:sz w:val="22"/>
          <w:rPrChange w:id="133" w:author="Emilee Tkacik" w:date="2020-04-22T10:33:00Z">
            <w:rPr>
              <w:i/>
              <w:color w:val="BFBFBF"/>
              <w:sz w:val="22"/>
            </w:rPr>
          </w:rPrChange>
        </w:rPr>
        <w:t xml:space="preserve">Senior </w:t>
      </w:r>
      <w:r w:rsidR="00D16106" w:rsidRPr="000540B2">
        <w:rPr>
          <w:i/>
          <w:color w:val="BFBFBF"/>
          <w:sz w:val="22"/>
          <w:rPrChange w:id="134" w:author="Emilee Tkacik" w:date="2020-04-22T10:33:00Z">
            <w:rPr>
              <w:i/>
              <w:color w:val="BFBFBF"/>
              <w:sz w:val="22"/>
            </w:rPr>
          </w:rPrChange>
        </w:rPr>
        <w:t>Editor</w:t>
      </w:r>
    </w:p>
    <w:p w14:paraId="37DBE1C7" w14:textId="77777777" w:rsidR="00932A1F" w:rsidRPr="000540B2" w:rsidRDefault="00932A1F" w:rsidP="00504DAA">
      <w:pPr>
        <w:rPr>
          <w:color w:val="BFBFBF"/>
          <w:sz w:val="22"/>
          <w:rPrChange w:id="135" w:author="Emilee Tkacik" w:date="2020-04-22T10:33:00Z">
            <w:rPr>
              <w:color w:val="BFBFBF"/>
              <w:sz w:val="22"/>
            </w:rPr>
          </w:rPrChange>
        </w:rPr>
      </w:pPr>
      <w:r w:rsidRPr="000540B2">
        <w:rPr>
          <w:color w:val="BFBFBF"/>
          <w:sz w:val="22"/>
          <w:rPrChange w:id="136" w:author="Emilee Tkacik" w:date="2020-04-22T10:33:00Z">
            <w:rPr>
              <w:color w:val="BFBFBF"/>
              <w:sz w:val="22"/>
            </w:rPr>
          </w:rPrChange>
        </w:rPr>
        <w:t>Progress in Polymer Science</w:t>
      </w:r>
    </w:p>
    <w:p w14:paraId="09716A69" w14:textId="77777777" w:rsidR="00932A1F" w:rsidRPr="000540B2" w:rsidRDefault="00932A1F" w:rsidP="00504DAA">
      <w:pPr>
        <w:rPr>
          <w:color w:val="BFBFBF"/>
          <w:sz w:val="22"/>
          <w:rPrChange w:id="137" w:author="Emilee Tkacik" w:date="2020-04-22T10:33:00Z">
            <w:rPr>
              <w:color w:val="BFBFBF"/>
              <w:sz w:val="22"/>
            </w:rPr>
          </w:rPrChange>
        </w:rPr>
      </w:pPr>
      <w:r w:rsidRPr="000540B2">
        <w:rPr>
          <w:color w:val="BFBFBF"/>
          <w:sz w:val="22"/>
          <w:rPrChange w:id="138" w:author="Emilee Tkacik" w:date="2020-04-22T10:33:00Z">
            <w:rPr>
              <w:color w:val="BFBFBF"/>
              <w:sz w:val="22"/>
            </w:rPr>
          </w:rPrChange>
        </w:rPr>
        <w:t xml:space="preserve">e-mail: </w:t>
      </w:r>
      <w:del w:id="139" w:author="KiraSensei 13" w:date="2020-04-22T10:33:00Z">
        <w:r w:rsidR="00AB754B" w:rsidRPr="000540B2">
          <w:rPr>
            <w:color w:val="BFBFBF"/>
            <w:sz w:val="22"/>
          </w:rPr>
          <w:fldChar w:fldCharType="begin"/>
        </w:r>
        <w:r w:rsidR="00AB754B" w:rsidRPr="000540B2">
          <w:rPr>
            <w:color w:val="BFBFBF"/>
            <w:sz w:val="22"/>
          </w:rPr>
          <w:delInstrText xml:space="preserve"> HYPERLINK "mailto:prog-poly-sci@andrew.cmu.edu" </w:delInstrText>
        </w:r>
        <w:r w:rsidR="00AB754B" w:rsidRPr="000540B2">
          <w:rPr>
            <w:color w:val="BFBFBF"/>
            <w:sz w:val="22"/>
          </w:rPr>
          <w:fldChar w:fldCharType="separate"/>
        </w:r>
        <w:r w:rsidR="00AB754B" w:rsidRPr="000540B2">
          <w:rPr>
            <w:rStyle w:val="Hyperlink"/>
            <w:color w:val="BFBFBF"/>
            <w:sz w:val="22"/>
          </w:rPr>
          <w:delText>prog-poly-sci@andrew.cmu.edu</w:delText>
        </w:r>
        <w:r w:rsidR="00AB754B" w:rsidRPr="000540B2">
          <w:rPr>
            <w:color w:val="BFBFBF"/>
            <w:sz w:val="22"/>
          </w:rPr>
          <w:fldChar w:fldCharType="end"/>
        </w:r>
      </w:del>
      <w:ins w:id="140" w:author="KiraSensei 13" w:date="2020-04-22T10:33:00Z">
        <w:r w:rsidR="00AB754B" w:rsidRPr="000540B2">
          <w:rPr>
            <w:color w:val="BFBFBF"/>
            <w:sz w:val="22"/>
          </w:rPr>
          <w:fldChar w:fldCharType="begin"/>
        </w:r>
        <w:r w:rsidR="00AB754B" w:rsidRPr="000540B2">
          <w:rPr>
            <w:color w:val="BFBFBF"/>
            <w:sz w:val="22"/>
          </w:rPr>
          <w:instrText xml:space="preserve"> HYPERLINK "mailto:prog-poly-sci@andrew.cmu.edu" </w:instrText>
        </w:r>
        <w:r w:rsidR="00A85CAA" w:rsidRPr="000540B2">
          <w:rPr>
            <w:color w:val="BFBFBF"/>
            <w:sz w:val="22"/>
          </w:rPr>
        </w:r>
        <w:r w:rsidR="00AB754B" w:rsidRPr="000540B2">
          <w:rPr>
            <w:color w:val="BFBFBF"/>
            <w:sz w:val="22"/>
          </w:rPr>
          <w:fldChar w:fldCharType="separate"/>
        </w:r>
        <w:r w:rsidR="00AB754B" w:rsidRPr="000540B2">
          <w:rPr>
            <w:rStyle w:val="Hyperlink"/>
            <w:color w:val="BFBFBF"/>
            <w:sz w:val="22"/>
          </w:rPr>
          <w:t>prog-poly-sci@andrew.cmu.edu</w:t>
        </w:r>
        <w:r w:rsidR="00AB754B" w:rsidRPr="000540B2">
          <w:rPr>
            <w:color w:val="BFBFBF"/>
            <w:sz w:val="22"/>
          </w:rPr>
          <w:fldChar w:fldCharType="end"/>
        </w:r>
      </w:ins>
    </w:p>
    <w:p w14:paraId="5F0BECD3" w14:textId="77777777" w:rsidR="00AB754B" w:rsidRPr="000540B2" w:rsidRDefault="00AB754B" w:rsidP="00AB754B">
      <w:pPr>
        <w:rPr>
          <w:del w:id="141" w:author="KiraSensei 13" w:date="2020-04-22T10:33:00Z"/>
          <w:color w:val="BFBFBF"/>
          <w:sz w:val="22"/>
          <w:szCs w:val="22"/>
        </w:rPr>
      </w:pPr>
      <w:del w:id="142" w:author="KiraSensei 13" w:date="2020-04-22T10:33:00Z">
        <w:r w:rsidRPr="000540B2">
          <w:rPr>
            <w:color w:val="BFBFBF"/>
            <w:sz w:val="22"/>
            <w:szCs w:val="22"/>
          </w:rPr>
          <w:fldChar w:fldCharType="begin"/>
        </w:r>
        <w:r w:rsidRPr="000540B2">
          <w:rPr>
            <w:color w:val="BFBFBF"/>
            <w:sz w:val="22"/>
            <w:szCs w:val="22"/>
          </w:rPr>
          <w:delInstrText xml:space="preserve"> HYPERLINK "https://www.editorialmanager.com/pps/" </w:delInstrText>
        </w:r>
        <w:r w:rsidRPr="000540B2">
          <w:rPr>
            <w:color w:val="BFBFBF"/>
            <w:sz w:val="22"/>
            <w:szCs w:val="22"/>
          </w:rPr>
          <w:fldChar w:fldCharType="separate"/>
        </w:r>
        <w:r w:rsidRPr="000540B2">
          <w:rPr>
            <w:rStyle w:val="Hyperlink"/>
            <w:color w:val="BFBFBF"/>
            <w:sz w:val="22"/>
            <w:szCs w:val="22"/>
          </w:rPr>
          <w:delText>https://www.editorialmanager.com/pps/</w:delText>
        </w:r>
        <w:r w:rsidRPr="000540B2">
          <w:rPr>
            <w:color w:val="BFBFBF"/>
            <w:sz w:val="22"/>
            <w:szCs w:val="22"/>
          </w:rPr>
          <w:fldChar w:fldCharType="end"/>
        </w:r>
      </w:del>
    </w:p>
    <w:p w14:paraId="67893AB5" w14:textId="77777777" w:rsidR="00AB754B" w:rsidRPr="000540B2" w:rsidRDefault="00AB754B" w:rsidP="00AB754B">
      <w:pPr>
        <w:rPr>
          <w:ins w:id="143" w:author="KiraSensei 13" w:date="2020-04-22T10:33:00Z"/>
          <w:color w:val="BFBFBF"/>
          <w:sz w:val="22"/>
          <w:szCs w:val="22"/>
        </w:rPr>
      </w:pPr>
      <w:ins w:id="144" w:author="KiraSensei 13" w:date="2020-04-22T10:33:00Z">
        <w:r w:rsidRPr="000540B2">
          <w:rPr>
            <w:color w:val="BFBFBF"/>
            <w:sz w:val="22"/>
            <w:szCs w:val="22"/>
          </w:rPr>
          <w:fldChar w:fldCharType="begin"/>
        </w:r>
        <w:r w:rsidRPr="000540B2">
          <w:rPr>
            <w:color w:val="BFBFBF"/>
            <w:sz w:val="22"/>
            <w:szCs w:val="22"/>
          </w:rPr>
          <w:instrText xml:space="preserve"> HYPERLINK "https://www.editorialmanager.com/pps/" </w:instrText>
        </w:r>
        <w:r w:rsidR="00A85CAA" w:rsidRPr="000540B2">
          <w:rPr>
            <w:color w:val="BFBFBF"/>
            <w:sz w:val="22"/>
            <w:szCs w:val="22"/>
          </w:rPr>
        </w:r>
        <w:r w:rsidRPr="000540B2">
          <w:rPr>
            <w:color w:val="BFBFBF"/>
            <w:sz w:val="22"/>
            <w:szCs w:val="22"/>
          </w:rPr>
          <w:fldChar w:fldCharType="separate"/>
        </w:r>
        <w:r w:rsidRPr="000540B2">
          <w:rPr>
            <w:rStyle w:val="Hyperlink"/>
            <w:color w:val="BFBFBF"/>
            <w:sz w:val="22"/>
            <w:szCs w:val="22"/>
          </w:rPr>
          <w:t>https://www.editorialmanager.com/pps/</w:t>
        </w:r>
        <w:r w:rsidRPr="000540B2">
          <w:rPr>
            <w:color w:val="BFBFBF"/>
            <w:sz w:val="22"/>
            <w:szCs w:val="22"/>
          </w:rPr>
          <w:fldChar w:fldCharType="end"/>
        </w:r>
      </w:ins>
    </w:p>
    <w:p w14:paraId="169E2CB7" w14:textId="77777777" w:rsidR="00932A1F" w:rsidRPr="000540B2" w:rsidRDefault="00932A1F">
      <w:pPr>
        <w:rPr>
          <w:color w:val="BFBFBF"/>
          <w:sz w:val="22"/>
          <w:rPrChange w:id="145" w:author="Emilee Tkacik" w:date="2020-04-22T10:33:00Z">
            <w:rPr>
              <w:color w:val="BFBFBF"/>
              <w:sz w:val="22"/>
            </w:rPr>
          </w:rPrChange>
        </w:rPr>
      </w:pPr>
      <w:r w:rsidRPr="000540B2">
        <w:rPr>
          <w:color w:val="BFBFBF"/>
          <w:sz w:val="22"/>
          <w:rPrChange w:id="146" w:author="Emilee Tkacik" w:date="2020-04-22T10:33:00Z">
            <w:rPr>
              <w:color w:val="BFBFBF"/>
              <w:sz w:val="22"/>
            </w:rPr>
          </w:rPrChange>
        </w:rPr>
        <w:t>=============================</w:t>
      </w:r>
    </w:p>
    <w:sectPr w:rsidR="00932A1F" w:rsidRPr="000540B2" w:rsidSect="000F1771">
      <w:pgSz w:w="12240" w:h="15840"/>
      <w:pgMar w:top="720" w:right="990" w:bottom="63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iraSensei 13">
    <w15:presenceInfo w15:providerId="Windows Live" w15:userId="d14d2d7d84edc3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0F2E"/>
    <w:rsid w:val="000540B2"/>
    <w:rsid w:val="0006739C"/>
    <w:rsid w:val="00091AED"/>
    <w:rsid w:val="00097116"/>
    <w:rsid w:val="000A2698"/>
    <w:rsid w:val="000B749C"/>
    <w:rsid w:val="000C3CF4"/>
    <w:rsid w:val="000F1771"/>
    <w:rsid w:val="00104DC6"/>
    <w:rsid w:val="00160C7B"/>
    <w:rsid w:val="00197C36"/>
    <w:rsid w:val="001C4DFF"/>
    <w:rsid w:val="00200833"/>
    <w:rsid w:val="00226360"/>
    <w:rsid w:val="002604D9"/>
    <w:rsid w:val="00261B07"/>
    <w:rsid w:val="00267972"/>
    <w:rsid w:val="002745FF"/>
    <w:rsid w:val="002A5A77"/>
    <w:rsid w:val="00316C83"/>
    <w:rsid w:val="00325E4E"/>
    <w:rsid w:val="00334739"/>
    <w:rsid w:val="00335B60"/>
    <w:rsid w:val="00354CE9"/>
    <w:rsid w:val="00392439"/>
    <w:rsid w:val="003A1B79"/>
    <w:rsid w:val="003B1455"/>
    <w:rsid w:val="003C5E1D"/>
    <w:rsid w:val="004927EF"/>
    <w:rsid w:val="004D4526"/>
    <w:rsid w:val="00504DAA"/>
    <w:rsid w:val="005160AB"/>
    <w:rsid w:val="0054127E"/>
    <w:rsid w:val="005437BF"/>
    <w:rsid w:val="005547A8"/>
    <w:rsid w:val="005616F8"/>
    <w:rsid w:val="005958DE"/>
    <w:rsid w:val="005A195C"/>
    <w:rsid w:val="005A487B"/>
    <w:rsid w:val="005E657E"/>
    <w:rsid w:val="00604AA9"/>
    <w:rsid w:val="00691498"/>
    <w:rsid w:val="00694034"/>
    <w:rsid w:val="006972B1"/>
    <w:rsid w:val="006C6C6C"/>
    <w:rsid w:val="006E55B5"/>
    <w:rsid w:val="007156A7"/>
    <w:rsid w:val="00751D59"/>
    <w:rsid w:val="00770D51"/>
    <w:rsid w:val="00774F2F"/>
    <w:rsid w:val="007A2644"/>
    <w:rsid w:val="007C1820"/>
    <w:rsid w:val="007C6BAF"/>
    <w:rsid w:val="007F3EB7"/>
    <w:rsid w:val="00822280"/>
    <w:rsid w:val="008460E9"/>
    <w:rsid w:val="00846DC6"/>
    <w:rsid w:val="0088575E"/>
    <w:rsid w:val="008A4EA3"/>
    <w:rsid w:val="008E789C"/>
    <w:rsid w:val="008F6B40"/>
    <w:rsid w:val="00923C7E"/>
    <w:rsid w:val="009274A7"/>
    <w:rsid w:val="00932A1F"/>
    <w:rsid w:val="009F47D0"/>
    <w:rsid w:val="00A030FB"/>
    <w:rsid w:val="00A45178"/>
    <w:rsid w:val="00A85CAA"/>
    <w:rsid w:val="00AB754B"/>
    <w:rsid w:val="00B0778A"/>
    <w:rsid w:val="00B22A73"/>
    <w:rsid w:val="00B373C6"/>
    <w:rsid w:val="00B77367"/>
    <w:rsid w:val="00B828D3"/>
    <w:rsid w:val="00C15B33"/>
    <w:rsid w:val="00C24C15"/>
    <w:rsid w:val="00C261EA"/>
    <w:rsid w:val="00C35626"/>
    <w:rsid w:val="00C5583A"/>
    <w:rsid w:val="00C72DDD"/>
    <w:rsid w:val="00D16106"/>
    <w:rsid w:val="00D16320"/>
    <w:rsid w:val="00D227B1"/>
    <w:rsid w:val="00D32D60"/>
    <w:rsid w:val="00D516BB"/>
    <w:rsid w:val="00DB5F0A"/>
    <w:rsid w:val="00DC2353"/>
    <w:rsid w:val="00E03816"/>
    <w:rsid w:val="00E15BEE"/>
    <w:rsid w:val="00E31C47"/>
    <w:rsid w:val="00E351E4"/>
    <w:rsid w:val="00E60DE2"/>
    <w:rsid w:val="00EA2963"/>
    <w:rsid w:val="00EC3546"/>
    <w:rsid w:val="00ED7873"/>
    <w:rsid w:val="00F1144A"/>
    <w:rsid w:val="00F3620F"/>
    <w:rsid w:val="00F44490"/>
    <w:rsid w:val="00F66F7A"/>
    <w:rsid w:val="00FB0F2E"/>
    <w:rsid w:val="00FF22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205CAF32"/>
  <w14:defaultImageDpi w14:val="300"/>
  <w15:chartTrackingRefBased/>
  <w15:docId w15:val="{E1A1D375-2F21-4EFD-9E06-5B3FBB775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27E"/>
    <w:rPr>
      <w:sz w:val="24"/>
      <w:lang w:val="en-US" w:eastAsia="en-US"/>
    </w:rPr>
  </w:style>
  <w:style w:type="paragraph" w:styleId="Heading1">
    <w:name w:val="heading 1"/>
    <w:basedOn w:val="Normal"/>
    <w:next w:val="Normal"/>
    <w:qFormat/>
    <w:rsid w:val="00D21273"/>
    <w:pPr>
      <w:keepNext/>
      <w:outlineLvl w:val="0"/>
    </w:pPr>
    <w:rPr>
      <w:sz w:val="40"/>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10">
    <w:name w:val="arial-10"/>
    <w:rsid w:val="00FB0F2E"/>
    <w:rPr>
      <w:rFonts w:ascii="Arial" w:hAnsi="Arial"/>
      <w:color w:val="000000"/>
      <w:lang w:val="en-US" w:eastAsia="en-US"/>
    </w:rPr>
  </w:style>
  <w:style w:type="paragraph" w:customStyle="1" w:styleId="Default">
    <w:name w:val="Default"/>
    <w:rsid w:val="008A4EA3"/>
    <w:pPr>
      <w:widowControl w:val="0"/>
      <w:autoSpaceDE w:val="0"/>
      <w:autoSpaceDN w:val="0"/>
      <w:adjustRightInd w:val="0"/>
    </w:pPr>
    <w:rPr>
      <w:color w:val="000000"/>
      <w:sz w:val="24"/>
      <w:szCs w:val="24"/>
      <w:lang w:val="en-US" w:eastAsia="en-US"/>
    </w:rPr>
  </w:style>
  <w:style w:type="paragraph" w:styleId="BodyText">
    <w:name w:val="Body Text"/>
    <w:basedOn w:val="Normal"/>
    <w:link w:val="BodyTextChar"/>
    <w:rsid w:val="00ED7873"/>
    <w:rPr>
      <w:rFonts w:ascii="Helvetica" w:eastAsia="Times" w:hAnsi="Helvetica"/>
      <w:sz w:val="16"/>
    </w:rPr>
  </w:style>
  <w:style w:type="character" w:customStyle="1" w:styleId="BodyTextChar">
    <w:name w:val="Body Text Char"/>
    <w:link w:val="BodyText"/>
    <w:rsid w:val="00ED7873"/>
    <w:rPr>
      <w:rFonts w:ascii="Helvetica" w:eastAsia="Times" w:hAnsi="Helvetica"/>
      <w:sz w:val="16"/>
    </w:rPr>
  </w:style>
  <w:style w:type="character" w:styleId="Hyperlink">
    <w:name w:val="Hyperlink"/>
    <w:rsid w:val="00ED7873"/>
    <w:rPr>
      <w:color w:val="0000FF"/>
      <w:u w:val="single"/>
    </w:rPr>
  </w:style>
  <w:style w:type="paragraph" w:styleId="Title">
    <w:name w:val="Title"/>
    <w:basedOn w:val="Normal"/>
    <w:link w:val="TitleChar"/>
    <w:qFormat/>
    <w:rsid w:val="00ED7873"/>
    <w:pPr>
      <w:jc w:val="center"/>
    </w:pPr>
    <w:rPr>
      <w:rFonts w:ascii="Helvetica" w:eastAsia="Times" w:hAnsi="Helvetica"/>
      <w:color w:val="0000FF"/>
      <w:sz w:val="32"/>
    </w:rPr>
  </w:style>
  <w:style w:type="character" w:customStyle="1" w:styleId="TitleChar">
    <w:name w:val="Title Char"/>
    <w:link w:val="Title"/>
    <w:rsid w:val="00ED7873"/>
    <w:rPr>
      <w:rFonts w:ascii="Helvetica" w:eastAsia="Times" w:hAnsi="Helvetica"/>
      <w:color w:val="0000FF"/>
      <w:sz w:val="32"/>
    </w:rPr>
  </w:style>
  <w:style w:type="character" w:styleId="UnresolvedMention">
    <w:name w:val="Unresolved Mention"/>
    <w:uiPriority w:val="99"/>
    <w:semiHidden/>
    <w:unhideWhenUsed/>
    <w:rsid w:val="00561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Thank you for the opportunity to review your proposal for a contribution on</vt:lpstr>
    </vt:vector>
  </TitlesOfParts>
  <Company/>
  <LinksUpToDate>false</LinksUpToDate>
  <CharactersWithSpaces>6500</CharactersWithSpaces>
  <SharedDoc>false</SharedDoc>
  <HLinks>
    <vt:vector size="30" baseType="variant">
      <vt:variant>
        <vt:i4>5242973</vt:i4>
      </vt:variant>
      <vt:variant>
        <vt:i4>27</vt:i4>
      </vt:variant>
      <vt:variant>
        <vt:i4>0</vt:i4>
      </vt:variant>
      <vt:variant>
        <vt:i4>5</vt:i4>
      </vt:variant>
      <vt:variant>
        <vt:lpwstr>https://www.editorialmanager.com/pps/</vt:lpwstr>
      </vt:variant>
      <vt:variant>
        <vt:lpwstr/>
      </vt:variant>
      <vt:variant>
        <vt:i4>3473493</vt:i4>
      </vt:variant>
      <vt:variant>
        <vt:i4>21</vt:i4>
      </vt:variant>
      <vt:variant>
        <vt:i4>0</vt:i4>
      </vt:variant>
      <vt:variant>
        <vt:i4>5</vt:i4>
      </vt:variant>
      <vt:variant>
        <vt:lpwstr>mailto:prog-poly-sci@andrew.cmu.edu</vt:lpwstr>
      </vt:variant>
      <vt:variant>
        <vt:lpwstr/>
      </vt:variant>
      <vt:variant>
        <vt:i4>5242973</vt:i4>
      </vt:variant>
      <vt:variant>
        <vt:i4>15</vt:i4>
      </vt:variant>
      <vt:variant>
        <vt:i4>0</vt:i4>
      </vt:variant>
      <vt:variant>
        <vt:i4>5</vt:i4>
      </vt:variant>
      <vt:variant>
        <vt:lpwstr>https://www.editorialmanager.com/pps/</vt:lpwstr>
      </vt:variant>
      <vt:variant>
        <vt:lpwstr/>
      </vt:variant>
      <vt:variant>
        <vt:i4>5242973</vt:i4>
      </vt:variant>
      <vt:variant>
        <vt:i4>9</vt:i4>
      </vt:variant>
      <vt:variant>
        <vt:i4>0</vt:i4>
      </vt:variant>
      <vt:variant>
        <vt:i4>5</vt:i4>
      </vt:variant>
      <vt:variant>
        <vt:lpwstr>https://www.editorialmanager.com/pps/</vt:lpwstr>
      </vt:variant>
      <vt:variant>
        <vt:lpwstr/>
      </vt:variant>
      <vt:variant>
        <vt:i4>3473493</vt:i4>
      </vt:variant>
      <vt:variant>
        <vt:i4>6</vt:i4>
      </vt:variant>
      <vt:variant>
        <vt:i4>0</vt:i4>
      </vt:variant>
      <vt:variant>
        <vt:i4>5</vt:i4>
      </vt:variant>
      <vt:variant>
        <vt:lpwstr>mailto:prog-poly-sci@andrew.cmu.edu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Thank you for the opportunity to review your proposal for a contribution on</dc:title>
  <dc:subject/>
  <dc:creator>gcberry</dc:creator>
  <cp:keywords/>
  <cp:lastModifiedBy>KiraSensei 13</cp:lastModifiedBy>
  <cp:revision>2</cp:revision>
  <dcterms:created xsi:type="dcterms:W3CDTF">2020-04-22T15:42:00Z</dcterms:created>
  <dcterms:modified xsi:type="dcterms:W3CDTF">2020-04-22T15:42:00Z</dcterms:modified>
</cp:coreProperties>
</file>