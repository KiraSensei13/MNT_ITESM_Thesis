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DC1B8" w14:textId="77777777" w:rsidR="00ED7873" w:rsidRDefault="00ED7873" w:rsidP="00ED7873">
      <w:pPr>
        <w:pStyle w:val="Title"/>
        <w:tabs>
          <w:tab w:val="right" w:pos="9540"/>
        </w:tabs>
        <w:rPr>
          <w:b/>
          <w:color w:val="000080"/>
        </w:rPr>
      </w:pPr>
      <w:r>
        <w:rPr>
          <w:b/>
          <w:color w:val="000080"/>
        </w:rPr>
        <w:t>PROGRESS IN POLYMER SCIENCE</w:t>
      </w:r>
    </w:p>
    <w:p w14:paraId="76DD7B72" w14:textId="77777777" w:rsidR="00ED7873" w:rsidRPr="00B34A22" w:rsidRDefault="00ED7873" w:rsidP="00ED7873">
      <w:pPr>
        <w:tabs>
          <w:tab w:val="right" w:pos="9540"/>
        </w:tabs>
        <w:jc w:val="center"/>
        <w:rPr>
          <w:rFonts w:ascii="Helvetica" w:hAnsi="Helvetica"/>
          <w:color w:val="000080"/>
          <w:sz w:val="12"/>
        </w:rPr>
      </w:pPr>
    </w:p>
    <w:p w14:paraId="29D5A8D2" w14:textId="77777777" w:rsidR="00ED7873" w:rsidRDefault="00ED7873" w:rsidP="00ED7873">
      <w:pPr>
        <w:tabs>
          <w:tab w:val="right" w:pos="9540"/>
        </w:tabs>
        <w:jc w:val="center"/>
        <w:rPr>
          <w:rFonts w:ascii="Helvetica" w:hAnsi="Helvetica"/>
          <w:color w:val="000080"/>
        </w:rPr>
      </w:pPr>
      <w:r>
        <w:rPr>
          <w:rFonts w:ascii="Helvetica" w:hAnsi="Helvetica"/>
          <w:color w:val="000080"/>
        </w:rPr>
        <w:t>AN INTERNATIONAL REVIEW JOURNAL</w:t>
      </w:r>
    </w:p>
    <w:p w14:paraId="04BA430E" w14:textId="77777777" w:rsidR="00ED7873" w:rsidRPr="00B34A22" w:rsidRDefault="00ED7873" w:rsidP="00ED7873">
      <w:pPr>
        <w:tabs>
          <w:tab w:val="right" w:pos="9540"/>
        </w:tabs>
        <w:rPr>
          <w:color w:val="000080"/>
          <w:sz w:val="6"/>
        </w:rPr>
      </w:pPr>
    </w:p>
    <w:tbl>
      <w:tblPr>
        <w:tblW w:w="10008" w:type="dxa"/>
        <w:tblLook w:val="0000" w:firstRow="0" w:lastRow="0" w:firstColumn="0" w:lastColumn="0" w:noHBand="0" w:noVBand="0"/>
      </w:tblPr>
      <w:tblGrid>
        <w:gridCol w:w="2973"/>
        <w:gridCol w:w="4425"/>
        <w:gridCol w:w="2610"/>
      </w:tblGrid>
      <w:tr w:rsidR="00ED7873" w14:paraId="28D95DD4" w14:textId="77777777" w:rsidTr="005437BF">
        <w:tc>
          <w:tcPr>
            <w:tcW w:w="2529" w:type="dxa"/>
          </w:tcPr>
          <w:p w14:paraId="78AB1D7D" w14:textId="77777777" w:rsidR="00ED7873" w:rsidRDefault="00ED7873" w:rsidP="00ED7873">
            <w:pPr>
              <w:tabs>
                <w:tab w:val="right" w:pos="9540"/>
              </w:tabs>
              <w:ind w:left="270" w:right="-468" w:hanging="270"/>
              <w:rPr>
                <w:rFonts w:ascii="Helvetica" w:hAnsi="Helvetica"/>
                <w:color w:val="000080"/>
                <w:sz w:val="8"/>
                <w:lang w:bidi="x-none"/>
              </w:rPr>
            </w:pPr>
          </w:p>
          <w:p w14:paraId="57974775" w14:textId="77777777" w:rsidR="000F1771" w:rsidRDefault="000F1771" w:rsidP="00ED7873">
            <w:pPr>
              <w:pStyle w:val="Heading1"/>
              <w:tabs>
                <w:tab w:val="right" w:pos="9540"/>
              </w:tabs>
              <w:ind w:right="-468"/>
              <w:rPr>
                <w:rFonts w:ascii="Arial" w:hAnsi="Arial" w:cs="Arial"/>
                <w:color w:val="000080"/>
                <w:sz w:val="16"/>
                <w:szCs w:val="16"/>
                <w:lang w:bidi="x-none"/>
              </w:rPr>
            </w:pPr>
            <w:r>
              <w:rPr>
                <w:rFonts w:ascii="Arial" w:hAnsi="Arial" w:cs="Arial"/>
                <w:color w:val="000080"/>
                <w:sz w:val="16"/>
                <w:szCs w:val="16"/>
                <w:lang w:bidi="x-none"/>
              </w:rPr>
              <w:t xml:space="preserve">Editorial Office </w:t>
            </w:r>
          </w:p>
          <w:p w14:paraId="619D47DE" w14:textId="77777777" w:rsidR="00ED7873" w:rsidRPr="000F1771" w:rsidRDefault="000F1771" w:rsidP="00ED7873">
            <w:pPr>
              <w:pStyle w:val="Heading1"/>
              <w:tabs>
                <w:tab w:val="right" w:pos="9540"/>
              </w:tabs>
              <w:ind w:right="-468"/>
              <w:rPr>
                <w:rFonts w:ascii="Arial" w:hAnsi="Arial" w:cs="Arial"/>
                <w:i/>
                <w:color w:val="000080"/>
                <w:sz w:val="16"/>
                <w:szCs w:val="16"/>
                <w:lang w:bidi="x-none"/>
              </w:rPr>
            </w:pPr>
            <w:r w:rsidRPr="000F1771">
              <w:rPr>
                <w:rFonts w:ascii="Arial" w:hAnsi="Arial" w:cs="Arial"/>
                <w:i/>
                <w:color w:val="000080"/>
                <w:sz w:val="16"/>
                <w:szCs w:val="16"/>
                <w:lang w:bidi="x-none"/>
              </w:rPr>
              <w:t>Progress in Polymer Science</w:t>
            </w:r>
          </w:p>
          <w:p w14:paraId="69DAECDB" w14:textId="77777777" w:rsidR="00ED7873" w:rsidRPr="00081BAD" w:rsidRDefault="00ED7873" w:rsidP="00ED7873">
            <w:pPr>
              <w:pStyle w:val="BodyText"/>
              <w:tabs>
                <w:tab w:val="right" w:pos="9540"/>
              </w:tabs>
              <w:ind w:left="270" w:right="-468" w:hanging="270"/>
              <w:rPr>
                <w:color w:val="000080"/>
                <w:sz w:val="10"/>
                <w:lang w:bidi="x-none"/>
              </w:rPr>
            </w:pPr>
          </w:p>
          <w:p w14:paraId="0EBD8C44" w14:textId="77777777" w:rsidR="00ED7873" w:rsidRDefault="00ED7873" w:rsidP="00ED7873">
            <w:pPr>
              <w:pStyle w:val="BodyText"/>
              <w:tabs>
                <w:tab w:val="right" w:pos="9540"/>
              </w:tabs>
              <w:ind w:left="270" w:right="-468" w:hanging="270"/>
              <w:rPr>
                <w:color w:val="000080"/>
                <w:lang w:bidi="x-none"/>
              </w:rPr>
            </w:pPr>
            <w:r>
              <w:rPr>
                <w:color w:val="000080"/>
                <w:lang w:bidi="x-none"/>
              </w:rPr>
              <w:t>Department of Chemistry</w:t>
            </w:r>
          </w:p>
          <w:p w14:paraId="18BAC61A" w14:textId="77777777" w:rsidR="00ED7873" w:rsidRDefault="00ED7873" w:rsidP="00ED7873">
            <w:pPr>
              <w:tabs>
                <w:tab w:val="right" w:pos="9540"/>
              </w:tabs>
              <w:ind w:left="270" w:right="-468" w:hanging="270"/>
              <w:rPr>
                <w:rFonts w:ascii="Helvetica" w:hAnsi="Helvetica"/>
                <w:color w:val="000080"/>
                <w:sz w:val="16"/>
                <w:lang w:bidi="x-none"/>
              </w:rPr>
            </w:pPr>
            <w:r>
              <w:rPr>
                <w:rFonts w:ascii="Helvetica" w:hAnsi="Helvetica"/>
                <w:color w:val="000080"/>
                <w:sz w:val="16"/>
                <w:lang w:bidi="x-none"/>
              </w:rPr>
              <w:t>Carnegie Mellon University</w:t>
            </w:r>
          </w:p>
          <w:p w14:paraId="504E8C2A" w14:textId="77777777" w:rsidR="00ED7873" w:rsidRPr="00532527" w:rsidRDefault="00ED7873" w:rsidP="00ED7873">
            <w:pPr>
              <w:tabs>
                <w:tab w:val="right" w:pos="9540"/>
              </w:tabs>
              <w:ind w:left="270" w:right="-468" w:hanging="270"/>
              <w:rPr>
                <w:rFonts w:ascii="Helvetica" w:hAnsi="Helvetica"/>
                <w:color w:val="000080"/>
                <w:sz w:val="16"/>
                <w:lang w:val="es-MX"/>
              </w:rPr>
            </w:pPr>
            <w:r w:rsidRPr="00532527">
              <w:rPr>
                <w:rFonts w:ascii="Helvetica" w:hAnsi="Helvetica"/>
                <w:color w:val="000080"/>
                <w:sz w:val="16"/>
                <w:lang w:val="es-MX"/>
              </w:rPr>
              <w:t>Pittsburgh, PA 15213    USA</w:t>
            </w:r>
          </w:p>
          <w:p w14:paraId="7064145A" w14:textId="77777777" w:rsidR="00ED7873" w:rsidRPr="00532527" w:rsidRDefault="00ED7873" w:rsidP="00ED7873">
            <w:pPr>
              <w:tabs>
                <w:tab w:val="right" w:pos="9540"/>
              </w:tabs>
              <w:ind w:left="540" w:right="-468" w:hanging="540"/>
              <w:rPr>
                <w:rFonts w:ascii="Helvetica" w:hAnsi="Helvetica"/>
                <w:color w:val="000080"/>
                <w:sz w:val="16"/>
                <w:lang w:val="es-MX"/>
              </w:rPr>
            </w:pPr>
            <w:r w:rsidRPr="00532527">
              <w:rPr>
                <w:rFonts w:ascii="Helvetica" w:hAnsi="Helvetica"/>
                <w:color w:val="000080"/>
                <w:sz w:val="16"/>
                <w:lang w:val="es-MX"/>
              </w:rPr>
              <w:t>Tel:</w:t>
            </w:r>
            <w:r w:rsidRPr="00532527">
              <w:rPr>
                <w:rFonts w:ascii="Helvetica" w:hAnsi="Helvetica"/>
                <w:color w:val="000080"/>
                <w:sz w:val="16"/>
                <w:lang w:val="es-MX"/>
              </w:rPr>
              <w:tab/>
              <w:t>(412) 268-1059</w:t>
            </w:r>
          </w:p>
          <w:p w14:paraId="4A6DAC84" w14:textId="77777777" w:rsidR="00ED7873" w:rsidRPr="00532527" w:rsidRDefault="00ED7873" w:rsidP="00ED7873">
            <w:pPr>
              <w:tabs>
                <w:tab w:val="right" w:pos="9540"/>
              </w:tabs>
              <w:ind w:left="540" w:right="-468" w:hanging="540"/>
              <w:rPr>
                <w:rFonts w:ascii="Helvetica" w:hAnsi="Helvetica"/>
                <w:color w:val="000080"/>
                <w:sz w:val="16"/>
                <w:lang w:val="es-MX"/>
              </w:rPr>
            </w:pPr>
            <w:r w:rsidRPr="00532527">
              <w:rPr>
                <w:rFonts w:ascii="Helvetica" w:hAnsi="Helvetica"/>
                <w:color w:val="000080"/>
                <w:sz w:val="16"/>
                <w:lang w:val="es-MX"/>
              </w:rPr>
              <w:t>Fax:</w:t>
            </w:r>
            <w:r w:rsidRPr="00532527">
              <w:rPr>
                <w:rFonts w:ascii="Helvetica" w:hAnsi="Helvetica"/>
                <w:color w:val="000080"/>
                <w:sz w:val="16"/>
                <w:lang w:val="es-MX"/>
              </w:rPr>
              <w:tab/>
              <w:t>(412) 268-6897</w:t>
            </w:r>
          </w:p>
          <w:p w14:paraId="6C802C7A" w14:textId="77777777" w:rsidR="00ED7873" w:rsidRDefault="00751D59" w:rsidP="00ED7873">
            <w:pPr>
              <w:tabs>
                <w:tab w:val="right" w:pos="9540"/>
              </w:tabs>
              <w:ind w:right="-468"/>
              <w:rPr>
                <w:del w:id="0" w:author="KiraSensei 13" w:date="2020-04-22T10:33:00Z"/>
                <w:rStyle w:val="Hyperlink"/>
                <w:rFonts w:ascii="Helvetica" w:hAnsi="Helvetica"/>
                <w:sz w:val="16"/>
                <w:lang w:bidi="x-none"/>
              </w:rPr>
            </w:pPr>
            <w:del w:id="1" w:author="KiraSensei 13" w:date="2020-04-22T10:33:00Z">
              <w:r>
                <w:fldChar w:fldCharType="begin"/>
              </w:r>
              <w:r>
                <w:delInstrText xml:space="preserve"> HYPERLINK "mailto:prog-poly-sci@andrew.cmu.edu" </w:delInstrText>
              </w:r>
              <w:r>
                <w:fldChar w:fldCharType="separate"/>
              </w:r>
              <w:r w:rsidR="00ED7873">
                <w:rPr>
                  <w:rStyle w:val="Hyperlink"/>
                  <w:rFonts w:ascii="Helvetica" w:hAnsi="Helvetica"/>
                  <w:sz w:val="16"/>
                  <w:lang w:bidi="x-none"/>
                </w:rPr>
                <w:delText>prog-poly-sci@andrew.cmu.edu</w:delText>
              </w:r>
              <w:r>
                <w:rPr>
                  <w:rStyle w:val="Hyperlink"/>
                  <w:rFonts w:ascii="Helvetica" w:hAnsi="Helvetica"/>
                  <w:sz w:val="16"/>
                  <w:lang w:bidi="x-none"/>
                </w:rPr>
                <w:fldChar w:fldCharType="end"/>
              </w:r>
            </w:del>
          </w:p>
          <w:p w14:paraId="0C372D13" w14:textId="77777777" w:rsidR="0054127E" w:rsidRPr="0054127E" w:rsidRDefault="0054127E" w:rsidP="0054127E">
            <w:pPr>
              <w:rPr>
                <w:del w:id="2" w:author="KiraSensei 13" w:date="2020-04-22T10:33:00Z"/>
                <w:rFonts w:ascii="Helvetica" w:hAnsi="Helvetica" w:cs="Helvetica"/>
                <w:sz w:val="16"/>
                <w:szCs w:val="16"/>
              </w:rPr>
            </w:pPr>
            <w:del w:id="3" w:author="KiraSensei 13" w:date="2020-04-22T10:33:00Z">
              <w:r w:rsidRPr="0054127E">
                <w:rPr>
                  <w:rFonts w:ascii="Helvetica" w:hAnsi="Helvetica" w:cs="Helvetica"/>
                  <w:sz w:val="16"/>
                  <w:szCs w:val="16"/>
                </w:rPr>
                <w:fldChar w:fldCharType="begin"/>
              </w:r>
              <w:r w:rsidRPr="0054127E">
                <w:rPr>
                  <w:rFonts w:ascii="Helvetica" w:hAnsi="Helvetica" w:cs="Helvetica"/>
                  <w:sz w:val="16"/>
                  <w:szCs w:val="16"/>
                </w:rPr>
                <w:delInstrText xml:space="preserve"> HYPERLINK "https://www.editorialmanager.com/pps/" </w:delInstrText>
              </w:r>
              <w:r w:rsidRPr="0054127E">
                <w:rPr>
                  <w:rFonts w:ascii="Helvetica" w:hAnsi="Helvetica" w:cs="Helvetica"/>
                  <w:sz w:val="16"/>
                  <w:szCs w:val="16"/>
                </w:rPr>
                <w:fldChar w:fldCharType="separate"/>
              </w:r>
              <w:r w:rsidRPr="0054127E">
                <w:rPr>
                  <w:rStyle w:val="Hyperlink"/>
                  <w:rFonts w:ascii="Helvetica" w:hAnsi="Helvetica" w:cs="Helvetica"/>
                  <w:sz w:val="16"/>
                  <w:szCs w:val="16"/>
                </w:rPr>
                <w:delText>https://www.editorialmanager.com/pps/</w:delText>
              </w:r>
              <w:r w:rsidRPr="0054127E">
                <w:rPr>
                  <w:rFonts w:ascii="Helvetica" w:hAnsi="Helvetica" w:cs="Helvetica"/>
                  <w:sz w:val="16"/>
                  <w:szCs w:val="16"/>
                </w:rPr>
                <w:fldChar w:fldCharType="end"/>
              </w:r>
            </w:del>
          </w:p>
          <w:p w14:paraId="3BC8E2FB" w14:textId="77777777" w:rsidR="00ED7873" w:rsidRPr="00770D51" w:rsidRDefault="00751D59" w:rsidP="00ED7873">
            <w:pPr>
              <w:tabs>
                <w:tab w:val="right" w:pos="9540"/>
              </w:tabs>
              <w:ind w:right="-468"/>
              <w:rPr>
                <w:ins w:id="4" w:author="KiraSensei 13" w:date="2020-04-22T10:33:00Z"/>
                <w:rStyle w:val="Hyperlink"/>
                <w:rFonts w:ascii="Helvetica" w:hAnsi="Helvetica"/>
                <w:sz w:val="16"/>
                <w:lang w:bidi="x-none"/>
              </w:rPr>
            </w:pPr>
            <w:ins w:id="5" w:author="KiraSensei 13" w:date="2020-04-22T10:33:00Z">
              <w:r>
                <w:fldChar w:fldCharType="begin"/>
              </w:r>
              <w:r w:rsidRPr="00770D51">
                <w:instrText xml:space="preserve"> HYPERLINK "mailto:prog-poly-sci@andrew.cmu.edu" </w:instrText>
              </w:r>
              <w:r>
                <w:fldChar w:fldCharType="separate"/>
              </w:r>
              <w:r w:rsidR="00ED7873" w:rsidRPr="00770D51">
                <w:rPr>
                  <w:rStyle w:val="Hyperlink"/>
                  <w:rFonts w:ascii="Helvetica" w:hAnsi="Helvetica"/>
                  <w:sz w:val="16"/>
                  <w:lang w:bidi="x-none"/>
                </w:rPr>
                <w:t>prog-poly-sci@andrew.cmu.edu</w:t>
              </w:r>
              <w:r>
                <w:rPr>
                  <w:rStyle w:val="Hyperlink"/>
                  <w:rFonts w:ascii="Helvetica" w:hAnsi="Helvetica"/>
                  <w:sz w:val="16"/>
                  <w:lang w:bidi="x-none"/>
                </w:rPr>
                <w:fldChar w:fldCharType="end"/>
              </w:r>
            </w:ins>
          </w:p>
          <w:p w14:paraId="24B8900D" w14:textId="77777777" w:rsidR="0054127E" w:rsidRPr="00FE3379" w:rsidRDefault="0054127E" w:rsidP="0054127E">
            <w:pPr>
              <w:rPr>
                <w:ins w:id="6" w:author="KiraSensei 13" w:date="2020-04-22T10:33:00Z"/>
                <w:rFonts w:ascii="Helvetica" w:hAnsi="Helvetica" w:cs="Helvetica"/>
                <w:sz w:val="16"/>
                <w:szCs w:val="16"/>
              </w:rPr>
            </w:pPr>
            <w:ins w:id="7" w:author="KiraSensei 13" w:date="2020-04-22T10:33:00Z">
              <w:r w:rsidRPr="0054127E">
                <w:rPr>
                  <w:rFonts w:ascii="Helvetica" w:hAnsi="Helvetica" w:cs="Helvetica"/>
                  <w:sz w:val="16"/>
                  <w:szCs w:val="16"/>
                </w:rPr>
                <w:fldChar w:fldCharType="begin"/>
              </w:r>
              <w:r w:rsidRPr="00FE3379">
                <w:rPr>
                  <w:rFonts w:ascii="Helvetica" w:hAnsi="Helvetica" w:cs="Helvetica"/>
                  <w:sz w:val="16"/>
                  <w:szCs w:val="16"/>
                </w:rPr>
                <w:instrText xml:space="preserve"> HYPERLINK "https://www.editorialmanager.com/pps/" </w:instrText>
              </w:r>
              <w:r w:rsidRPr="0054127E">
                <w:rPr>
                  <w:rFonts w:ascii="Helvetica" w:hAnsi="Helvetica" w:cs="Helvetica"/>
                  <w:sz w:val="16"/>
                  <w:szCs w:val="16"/>
                </w:rPr>
                <w:fldChar w:fldCharType="separate"/>
              </w:r>
              <w:r w:rsidRPr="00FE3379">
                <w:rPr>
                  <w:rStyle w:val="Hyperlink"/>
                  <w:rFonts w:ascii="Helvetica" w:hAnsi="Helvetica" w:cs="Helvetica"/>
                  <w:sz w:val="16"/>
                  <w:szCs w:val="16"/>
                </w:rPr>
                <w:t>https://www.editorialmanager.com/pps/</w:t>
              </w:r>
              <w:r w:rsidRPr="0054127E">
                <w:rPr>
                  <w:rFonts w:ascii="Helvetica" w:hAnsi="Helvetica" w:cs="Helvetica"/>
                  <w:sz w:val="16"/>
                  <w:szCs w:val="16"/>
                </w:rPr>
                <w:fldChar w:fldCharType="end"/>
              </w:r>
            </w:ins>
          </w:p>
          <w:p w14:paraId="577B0688" w14:textId="77777777" w:rsidR="0054127E" w:rsidRDefault="0054127E" w:rsidP="00ED7873">
            <w:pPr>
              <w:tabs>
                <w:tab w:val="right" w:pos="9540"/>
              </w:tabs>
              <w:ind w:right="-468"/>
              <w:rPr>
                <w:color w:val="000080"/>
                <w:rPrChange w:id="8" w:author="Emilee Tkacik" w:date="2020-04-22T10:33:00Z">
                  <w:rPr>
                    <w:color w:val="000080"/>
                    <w:lang w:val="es-MX" w:bidi="x-none"/>
                  </w:rPr>
                </w:rPrChange>
              </w:rPr>
            </w:pPr>
          </w:p>
        </w:tc>
        <w:tc>
          <w:tcPr>
            <w:tcW w:w="4749" w:type="dxa"/>
          </w:tcPr>
          <w:p w14:paraId="25B67802" w14:textId="77777777" w:rsidR="00ED7873" w:rsidRDefault="00ED7873" w:rsidP="00ED7873">
            <w:pPr>
              <w:tabs>
                <w:tab w:val="right" w:pos="9540"/>
              </w:tabs>
              <w:ind w:left="270" w:hanging="270"/>
              <w:rPr>
                <w:rFonts w:ascii="Helvetica" w:hAnsi="Helvetica"/>
                <w:color w:val="000080"/>
                <w:sz w:val="16"/>
                <w:rPrChange w:id="9" w:author="Emilee Tkacik" w:date="2020-04-22T10:33:00Z">
                  <w:rPr>
                    <w:rFonts w:ascii="Helvetica" w:hAnsi="Helvetica"/>
                    <w:color w:val="000080"/>
                    <w:sz w:val="16"/>
                    <w:lang w:val="es-MX" w:bidi="x-none"/>
                  </w:rPr>
                </w:rPrChange>
              </w:rPr>
            </w:pPr>
          </w:p>
          <w:p w14:paraId="6426AE14" w14:textId="77777777" w:rsidR="000F1771" w:rsidRDefault="000F1771" w:rsidP="00ED7873">
            <w:pPr>
              <w:tabs>
                <w:tab w:val="right" w:pos="9540"/>
              </w:tabs>
              <w:ind w:left="270" w:hanging="270"/>
              <w:rPr>
                <w:rFonts w:ascii="Helvetica" w:hAnsi="Helvetica"/>
                <w:color w:val="000080"/>
                <w:sz w:val="16"/>
                <w:rPrChange w:id="10" w:author="Emilee Tkacik" w:date="2020-04-22T10:33:00Z">
                  <w:rPr>
                    <w:rFonts w:ascii="Helvetica" w:hAnsi="Helvetica"/>
                    <w:color w:val="000080"/>
                    <w:sz w:val="16"/>
                    <w:lang w:val="es-MX" w:bidi="x-none"/>
                  </w:rPr>
                </w:rPrChange>
              </w:rPr>
            </w:pPr>
          </w:p>
          <w:p w14:paraId="3AF12ECD" w14:textId="77777777" w:rsidR="000F1771" w:rsidRPr="007A2644" w:rsidRDefault="00E60DE2" w:rsidP="00E60DE2">
            <w:pPr>
              <w:tabs>
                <w:tab w:val="right" w:pos="9540"/>
              </w:tabs>
              <w:ind w:left="162"/>
              <w:rPr>
                <w:rFonts w:ascii="Helvetica" w:hAnsi="Helvetica"/>
                <w:color w:val="000080"/>
                <w:sz w:val="28"/>
                <w:lang w:bidi="x-none"/>
              </w:rPr>
            </w:pPr>
            <w:r w:rsidRPr="007A2644">
              <w:rPr>
                <w:rFonts w:ascii="Helvetica" w:hAnsi="Helvetica"/>
                <w:color w:val="000080"/>
                <w:sz w:val="28"/>
                <w:lang w:bidi="x-none"/>
              </w:rPr>
              <w:t xml:space="preserve">Proposal form </w:t>
            </w:r>
            <w:r w:rsidR="007A2644" w:rsidRPr="007A2644">
              <w:rPr>
                <w:rFonts w:ascii="Helvetica" w:hAnsi="Helvetica"/>
                <w:color w:val="000080"/>
                <w:sz w:val="28"/>
                <w:lang w:bidi="x-none"/>
              </w:rPr>
              <w:t>to request</w:t>
            </w:r>
            <w:r w:rsidRPr="007A2644">
              <w:rPr>
                <w:rFonts w:ascii="Helvetica" w:hAnsi="Helvetica"/>
                <w:color w:val="000080"/>
                <w:sz w:val="28"/>
                <w:lang w:bidi="x-none"/>
              </w:rPr>
              <w:t xml:space="preserve"> permission to submit a review to </w:t>
            </w:r>
            <w:r w:rsidRPr="007A2644">
              <w:rPr>
                <w:rFonts w:ascii="Helvetica" w:hAnsi="Helvetica"/>
                <w:i/>
                <w:color w:val="000080"/>
                <w:sz w:val="28"/>
                <w:lang w:bidi="x-none"/>
              </w:rPr>
              <w:t>Progress in Polymer Science</w:t>
            </w:r>
          </w:p>
          <w:p w14:paraId="519D39C6" w14:textId="77777777" w:rsidR="00ED7873" w:rsidRDefault="00ED7873" w:rsidP="00ED7873">
            <w:pPr>
              <w:tabs>
                <w:tab w:val="right" w:pos="9540"/>
              </w:tabs>
              <w:rPr>
                <w:color w:val="000080"/>
                <w:lang w:bidi="x-none"/>
              </w:rPr>
            </w:pPr>
          </w:p>
        </w:tc>
        <w:tc>
          <w:tcPr>
            <w:tcW w:w="2730" w:type="dxa"/>
          </w:tcPr>
          <w:p w14:paraId="17BE4FD4" w14:textId="77777777" w:rsidR="00ED7873" w:rsidRDefault="00ED7873" w:rsidP="00ED7873">
            <w:pPr>
              <w:tabs>
                <w:tab w:val="right" w:pos="9540"/>
              </w:tabs>
              <w:jc w:val="center"/>
              <w:rPr>
                <w:b/>
                <w:sz w:val="10"/>
                <w:lang w:bidi="x-none"/>
              </w:rPr>
            </w:pPr>
          </w:p>
          <w:p w14:paraId="7B0924E5" w14:textId="77777777" w:rsidR="00ED7873" w:rsidRPr="00ED7873" w:rsidRDefault="00FE3379" w:rsidP="00ED7873">
            <w:pPr>
              <w:tabs>
                <w:tab w:val="right" w:pos="9540"/>
              </w:tabs>
              <w:jc w:val="center"/>
              <w:rPr>
                <w:color w:val="000000"/>
                <w:lang w:bidi="x-none"/>
              </w:rPr>
            </w:pPr>
            <w:r>
              <w:rPr>
                <w:noProof/>
              </w:rPr>
              <w:pict w14:anchorId="54D888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69.75pt;height:75.75pt;visibility:visible">
                  <v:imagedata r:id="rId5" o:title=""/>
                </v:shape>
              </w:pict>
            </w:r>
          </w:p>
        </w:tc>
      </w:tr>
    </w:tbl>
    <w:p w14:paraId="35F15293" w14:textId="77777777" w:rsidR="00DC2353" w:rsidRPr="000F1771" w:rsidRDefault="00DC2353" w:rsidP="00932A1F">
      <w:pPr>
        <w:rPr>
          <w:rFonts w:ascii="Arial" w:hAnsi="Arial" w:cs="Arial"/>
          <w:szCs w:val="28"/>
        </w:rPr>
      </w:pPr>
    </w:p>
    <w:p w14:paraId="05F9B2F6" w14:textId="77777777" w:rsidR="000F1771" w:rsidRPr="00E351E4" w:rsidRDefault="000F1771" w:rsidP="00932A1F">
      <w:pPr>
        <w:rPr>
          <w:rFonts w:ascii="Arial" w:hAnsi="Arial"/>
          <w:b/>
          <w:sz w:val="28"/>
          <w:rPrChange w:id="11" w:author="Emilee Tkacik" w:date="2020-04-22T10:33:00Z">
            <w:rPr>
              <w:rFonts w:ascii="Arial" w:hAnsi="Arial" w:cs="Arial"/>
              <w:b/>
              <w:color w:val="BFBFBF"/>
              <w:sz w:val="28"/>
              <w:szCs w:val="28"/>
            </w:rPr>
          </w:rPrChange>
        </w:rPr>
      </w:pPr>
      <w:r w:rsidRPr="00E351E4">
        <w:rPr>
          <w:rFonts w:ascii="Arial" w:hAnsi="Arial"/>
          <w:b/>
          <w:sz w:val="28"/>
          <w:rPrChange w:id="12" w:author="Emilee Tkacik" w:date="2020-04-22T10:33:00Z">
            <w:rPr>
              <w:rFonts w:ascii="Arial" w:hAnsi="Arial" w:cs="Arial"/>
              <w:b/>
              <w:color w:val="BFBFBF"/>
              <w:sz w:val="28"/>
              <w:szCs w:val="28"/>
            </w:rPr>
          </w:rPrChange>
        </w:rPr>
        <w:t>Journal Mission</w:t>
      </w:r>
    </w:p>
    <w:p w14:paraId="57534DE0" w14:textId="77777777" w:rsidR="00932A1F" w:rsidRPr="000540B2" w:rsidRDefault="00932A1F">
      <w:pPr>
        <w:rPr>
          <w:color w:val="BFBFBF"/>
          <w:sz w:val="22"/>
          <w:rPrChange w:id="13" w:author="Emilee Tkacik" w:date="2020-04-22T10:33:00Z">
            <w:rPr>
              <w:color w:val="BFBFBF"/>
              <w:sz w:val="22"/>
              <w:szCs w:val="22"/>
            </w:rPr>
          </w:rPrChange>
        </w:rPr>
      </w:pPr>
      <w:r w:rsidRPr="00FE3379">
        <w:rPr>
          <w:color w:val="BFBFBF"/>
          <w:sz w:val="22"/>
        </w:rPr>
        <w:t xml:space="preserve">Progress in Polymer Science is devoted to the publication of definitive critical reviews of progress in the research area addressed, supported by relevant citations to the published literature, including </w:t>
      </w:r>
      <w:proofErr w:type="gramStart"/>
      <w:r w:rsidRPr="00FE3379">
        <w:rPr>
          <w:color w:val="BFBFBF"/>
          <w:sz w:val="22"/>
        </w:rPr>
        <w:t>a majority of</w:t>
      </w:r>
      <w:proofErr w:type="gramEnd"/>
      <w:r w:rsidRPr="00FE3379">
        <w:rPr>
          <w:color w:val="BFBFBF"/>
          <w:sz w:val="22"/>
        </w:rPr>
        <w:t xml:space="preserve"> citations to literature of the precedi</w:t>
      </w:r>
      <w:r w:rsidRPr="000540B2">
        <w:rPr>
          <w:color w:val="BFBFBF"/>
          <w:sz w:val="22"/>
          <w:rPrChange w:id="14" w:author="Emilee Tkacik" w:date="2020-04-22T10:33:00Z">
            <w:rPr>
              <w:color w:val="BFBFBF"/>
              <w:sz w:val="22"/>
              <w:szCs w:val="22"/>
            </w:rPr>
          </w:rPrChange>
        </w:rPr>
        <w:t>ng decade.  With modern search engines, papers of interest may be readily identified; the value of a review is to help the interested reader evaluate this literature and the path forward; direct quotations from the publish</w:t>
      </w:r>
      <w:r w:rsidR="00ED7873" w:rsidRPr="000540B2">
        <w:rPr>
          <w:color w:val="BFBFBF"/>
          <w:sz w:val="22"/>
          <w:rPrChange w:id="15" w:author="Emilee Tkacik" w:date="2020-04-22T10:33:00Z">
            <w:rPr>
              <w:color w:val="BFBFBF"/>
              <w:sz w:val="22"/>
              <w:szCs w:val="22"/>
            </w:rPr>
          </w:rPrChange>
        </w:rPr>
        <w:t>ed literature should be avoided</w:t>
      </w:r>
      <w:r w:rsidRPr="000540B2">
        <w:rPr>
          <w:color w:val="BFBFBF"/>
          <w:sz w:val="22"/>
          <w:rPrChange w:id="16" w:author="Emilee Tkacik" w:date="2020-04-22T10:33:00Z">
            <w:rPr>
              <w:color w:val="BFBFBF"/>
              <w:sz w:val="22"/>
              <w:szCs w:val="22"/>
            </w:rPr>
          </w:rPrChange>
        </w:rPr>
        <w:t xml:space="preserve">. The goal is to make each paper a splendid starting point to understand the state-of-the-art of its subject. The journal publishes full reviews (10,000-20,000 words) and </w:t>
      </w:r>
      <w:r w:rsidR="00ED7873" w:rsidRPr="000540B2">
        <w:rPr>
          <w:color w:val="BFBFBF"/>
          <w:sz w:val="22"/>
          <w:rPrChange w:id="17" w:author="Emilee Tkacik" w:date="2020-04-22T10:33:00Z">
            <w:rPr>
              <w:color w:val="BFBFBF"/>
              <w:sz w:val="22"/>
              <w:szCs w:val="22"/>
            </w:rPr>
          </w:rPrChange>
        </w:rPr>
        <w:t xml:space="preserve">a few </w:t>
      </w:r>
      <w:r w:rsidRPr="000540B2">
        <w:rPr>
          <w:color w:val="BFBFBF"/>
          <w:sz w:val="22"/>
          <w:rPrChange w:id="18" w:author="Emilee Tkacik" w:date="2020-04-22T10:33:00Z">
            <w:rPr>
              <w:color w:val="BFBFBF"/>
              <w:sz w:val="22"/>
              <w:szCs w:val="22"/>
            </w:rPr>
          </w:rPrChange>
        </w:rPr>
        <w:t>Trend articles (ca. 5,000 words), with the latter emphasizing a topic of currently developing interest</w:t>
      </w:r>
      <w:r w:rsidR="00ED7873" w:rsidRPr="000540B2">
        <w:rPr>
          <w:color w:val="BFBFBF"/>
          <w:sz w:val="22"/>
          <w:rPrChange w:id="19" w:author="Emilee Tkacik" w:date="2020-04-22T10:33:00Z">
            <w:rPr>
              <w:color w:val="BFBFBF"/>
              <w:sz w:val="22"/>
              <w:szCs w:val="22"/>
            </w:rPr>
          </w:rPrChange>
        </w:rPr>
        <w:t>.</w:t>
      </w:r>
    </w:p>
    <w:p w14:paraId="31DF614B" w14:textId="77777777" w:rsidR="00932A1F" w:rsidRPr="00E351E4" w:rsidRDefault="00932A1F">
      <w:pPr>
        <w:rPr>
          <w:color w:val="000000"/>
          <w:sz w:val="22"/>
          <w:rPrChange w:id="20" w:author="Emilee Tkacik" w:date="2020-04-22T10:33:00Z">
            <w:rPr>
              <w:color w:val="BFBFBF"/>
              <w:sz w:val="22"/>
              <w:szCs w:val="22"/>
            </w:rPr>
          </w:rPrChange>
        </w:rPr>
      </w:pPr>
    </w:p>
    <w:p w14:paraId="61A448B2" w14:textId="77777777" w:rsidR="00DB5F0A" w:rsidRPr="000540B2" w:rsidRDefault="00E60DE2">
      <w:pPr>
        <w:rPr>
          <w:i/>
          <w:color w:val="BFBFBF"/>
          <w:sz w:val="22"/>
          <w:rPrChange w:id="21" w:author="Emilee Tkacik" w:date="2020-04-22T10:33:00Z">
            <w:rPr>
              <w:i/>
              <w:color w:val="BFBFBF"/>
              <w:sz w:val="22"/>
              <w:szCs w:val="22"/>
            </w:rPr>
          </w:rPrChange>
        </w:rPr>
      </w:pPr>
      <w:r w:rsidRPr="00FE3379">
        <w:rPr>
          <w:i/>
          <w:color w:val="BFBFBF"/>
          <w:sz w:val="22"/>
        </w:rPr>
        <w:t xml:space="preserve">The Editors will review proposals for reviews for submission to the </w:t>
      </w:r>
      <w:proofErr w:type="gramStart"/>
      <w:r w:rsidRPr="00FE3379">
        <w:rPr>
          <w:i/>
          <w:color w:val="BFBFBF"/>
          <w:sz w:val="22"/>
        </w:rPr>
        <w:t>journal, and</w:t>
      </w:r>
      <w:proofErr w:type="gramEnd"/>
      <w:r w:rsidRPr="00FE3379">
        <w:rPr>
          <w:i/>
          <w:color w:val="BFBFBF"/>
          <w:sz w:val="22"/>
        </w:rPr>
        <w:t xml:space="preserve"> will notify the author(s) on whether a review manuscript is invited on the proposed topic for further consideration. Unsolicited review manuscripts</w:t>
      </w:r>
      <w:r w:rsidR="00F66F7A" w:rsidRPr="000540B2">
        <w:rPr>
          <w:i/>
          <w:color w:val="BFBFBF"/>
          <w:sz w:val="22"/>
          <w:rPrChange w:id="22" w:author="Emilee Tkacik" w:date="2020-04-22T10:33:00Z">
            <w:rPr>
              <w:i/>
              <w:color w:val="BFBFBF"/>
              <w:sz w:val="22"/>
              <w:szCs w:val="22"/>
            </w:rPr>
          </w:rPrChange>
        </w:rPr>
        <w:t xml:space="preserve"> </w:t>
      </w:r>
      <w:r w:rsidR="00DB5F0A" w:rsidRPr="000540B2">
        <w:rPr>
          <w:i/>
          <w:color w:val="BFBFBF"/>
          <w:sz w:val="22"/>
          <w:rPrChange w:id="23" w:author="Emilee Tkacik" w:date="2020-04-22T10:33:00Z">
            <w:rPr>
              <w:i/>
              <w:color w:val="BFBFBF"/>
              <w:sz w:val="22"/>
              <w:szCs w:val="22"/>
            </w:rPr>
          </w:rPrChange>
        </w:rPr>
        <w:t xml:space="preserve">that are not preceded by an accepted proposal will not be reviewed. </w:t>
      </w:r>
    </w:p>
    <w:p w14:paraId="7685B552" w14:textId="77777777" w:rsidR="00F66F7A" w:rsidRPr="00E351E4" w:rsidRDefault="00F66F7A">
      <w:pPr>
        <w:rPr>
          <w:color w:val="000000"/>
          <w:sz w:val="22"/>
          <w:rPrChange w:id="24" w:author="Emilee Tkacik" w:date="2020-04-22T10:33:00Z">
            <w:rPr>
              <w:color w:val="BFBFBF"/>
              <w:sz w:val="22"/>
              <w:szCs w:val="22"/>
            </w:rPr>
          </w:rPrChange>
        </w:rPr>
      </w:pPr>
    </w:p>
    <w:p w14:paraId="0289F0C5" w14:textId="77777777" w:rsidR="00ED7873" w:rsidRPr="000540B2" w:rsidRDefault="000F1771">
      <w:pPr>
        <w:rPr>
          <w:color w:val="BFBFBF"/>
          <w:sz w:val="22"/>
          <w:rPrChange w:id="25" w:author="Emilee Tkacik" w:date="2020-04-22T10:33:00Z">
            <w:rPr>
              <w:color w:val="BFBFBF"/>
              <w:sz w:val="22"/>
              <w:szCs w:val="22"/>
            </w:rPr>
          </w:rPrChange>
        </w:rPr>
      </w:pPr>
      <w:r w:rsidRPr="00FE3379">
        <w:rPr>
          <w:color w:val="BFBFBF"/>
          <w:sz w:val="22"/>
        </w:rPr>
        <w:t>A proposal for submission of review to Progress in Polymer Science should</w:t>
      </w:r>
      <w:r w:rsidR="00ED7873" w:rsidRPr="00FE3379">
        <w:rPr>
          <w:color w:val="BFBFBF"/>
          <w:sz w:val="22"/>
        </w:rPr>
        <w:t xml:space="preserve"> provide the following information, presenting it in the order given</w:t>
      </w:r>
      <w:proofErr w:type="gramStart"/>
      <w:r w:rsidRPr="000540B2">
        <w:rPr>
          <w:color w:val="BFBFBF"/>
          <w:sz w:val="22"/>
          <w:rPrChange w:id="26" w:author="Emilee Tkacik" w:date="2020-04-22T10:33:00Z">
            <w:rPr>
              <w:color w:val="BFBFBF"/>
              <w:sz w:val="22"/>
              <w:szCs w:val="22"/>
            </w:rPr>
          </w:rPrChange>
        </w:rPr>
        <w:t xml:space="preserve">.  </w:t>
      </w:r>
      <w:proofErr w:type="gramEnd"/>
    </w:p>
    <w:p w14:paraId="00E6714A" w14:textId="77777777" w:rsidR="00ED7873" w:rsidRPr="00504DAA" w:rsidRDefault="00ED7873">
      <w:pPr>
        <w:rPr>
          <w:color w:val="000000"/>
          <w:sz w:val="22"/>
          <w:szCs w:val="22"/>
        </w:rPr>
      </w:pPr>
    </w:p>
    <w:p w14:paraId="2394CE72" w14:textId="77777777" w:rsidR="00504DAA" w:rsidRPr="00504DAA" w:rsidRDefault="00504DAA" w:rsidP="00644BCA">
      <w:pPr>
        <w:spacing w:after="240"/>
        <w:rPr>
          <w:del w:id="27" w:author="KiraSensei 13" w:date="2020-04-22T10:33:00Z"/>
          <w:b/>
          <w:color w:val="000000"/>
          <w:szCs w:val="22"/>
        </w:rPr>
      </w:pPr>
      <w:del w:id="28" w:author="KiraSensei 13" w:date="2020-04-22T10:33:00Z">
        <w:r w:rsidRPr="00504DAA">
          <w:rPr>
            <w:b/>
            <w:color w:val="000000"/>
            <w:szCs w:val="22"/>
          </w:rPr>
          <w:delText>Date:_______________________</w:delText>
        </w:r>
      </w:del>
    </w:p>
    <w:p w14:paraId="1EC0BC7C" w14:textId="0E98FD68" w:rsidR="00504DAA" w:rsidRPr="00504DAA" w:rsidRDefault="00504DAA" w:rsidP="00644BCA">
      <w:pPr>
        <w:spacing w:after="240"/>
        <w:rPr>
          <w:ins w:id="29" w:author="KiraSensei 13" w:date="2020-04-22T10:33:00Z"/>
          <w:b/>
          <w:color w:val="000000"/>
          <w:szCs w:val="22"/>
        </w:rPr>
      </w:pPr>
      <w:proofErr w:type="spellStart"/>
      <w:proofErr w:type="gramStart"/>
      <w:ins w:id="30" w:author="KiraSensei 13" w:date="2020-04-22T10:33:00Z">
        <w:r w:rsidRPr="00504DAA">
          <w:rPr>
            <w:b/>
            <w:color w:val="000000"/>
            <w:szCs w:val="22"/>
          </w:rPr>
          <w:t>Date:</w:t>
        </w:r>
        <w:r w:rsidRPr="00644BCA">
          <w:rPr>
            <w:bCs/>
            <w:color w:val="4472C4" w:themeColor="accent1"/>
            <w:szCs w:val="22"/>
            <w:u w:val="single"/>
          </w:rPr>
          <w:t>_</w:t>
        </w:r>
        <w:proofErr w:type="gramEnd"/>
        <w:r w:rsidR="00A85CAA" w:rsidRPr="00644BCA">
          <w:rPr>
            <w:bCs/>
            <w:color w:val="4472C4" w:themeColor="accent1"/>
            <w:szCs w:val="22"/>
            <w:u w:val="single"/>
          </w:rPr>
          <w:fldChar w:fldCharType="begin"/>
        </w:r>
        <w:r w:rsidR="00A85CAA" w:rsidRPr="00644BCA">
          <w:rPr>
            <w:bCs/>
            <w:color w:val="4472C4" w:themeColor="accent1"/>
            <w:szCs w:val="22"/>
            <w:u w:val="single"/>
          </w:rPr>
          <w:instrText xml:space="preserve"> DATE \@ "MMMM d, yyyy" </w:instrText>
        </w:r>
        <w:r w:rsidR="00A85CAA" w:rsidRPr="00644BCA">
          <w:rPr>
            <w:bCs/>
            <w:color w:val="4472C4" w:themeColor="accent1"/>
            <w:szCs w:val="22"/>
            <w:u w:val="single"/>
          </w:rPr>
          <w:fldChar w:fldCharType="separate"/>
        </w:r>
      </w:ins>
      <w:r w:rsidR="00FE3379" w:rsidRPr="00644BCA">
        <w:rPr>
          <w:bCs/>
          <w:noProof/>
          <w:color w:val="4472C4" w:themeColor="accent1"/>
          <w:szCs w:val="22"/>
          <w:u w:val="single"/>
        </w:rPr>
        <w:t>April</w:t>
      </w:r>
      <w:proofErr w:type="spellEnd"/>
      <w:r w:rsidR="00FE3379" w:rsidRPr="00644BCA">
        <w:rPr>
          <w:bCs/>
          <w:noProof/>
          <w:color w:val="4472C4" w:themeColor="accent1"/>
          <w:szCs w:val="22"/>
          <w:u w:val="single"/>
        </w:rPr>
        <w:t xml:space="preserve"> 22, 2020</w:t>
      </w:r>
      <w:ins w:id="31" w:author="KiraSensei 13" w:date="2020-04-22T10:33:00Z">
        <w:r w:rsidR="00A85CAA" w:rsidRPr="00644BCA">
          <w:rPr>
            <w:bCs/>
            <w:color w:val="4472C4" w:themeColor="accent1"/>
            <w:szCs w:val="22"/>
            <w:u w:val="single"/>
          </w:rPr>
          <w:fldChar w:fldCharType="end"/>
        </w:r>
        <w:r w:rsidRPr="00644BCA">
          <w:rPr>
            <w:bCs/>
            <w:color w:val="4472C4" w:themeColor="accent1"/>
            <w:szCs w:val="22"/>
            <w:u w:val="single"/>
          </w:rPr>
          <w:t>_</w:t>
        </w:r>
      </w:ins>
    </w:p>
    <w:p w14:paraId="4E82D7F5" w14:textId="77777777" w:rsidR="00ED7873" w:rsidRPr="00504DAA" w:rsidRDefault="005A195C">
      <w:pPr>
        <w:rPr>
          <w:b/>
          <w:color w:val="000000"/>
          <w:szCs w:val="22"/>
        </w:rPr>
      </w:pPr>
      <w:r w:rsidRPr="00504DAA">
        <w:rPr>
          <w:b/>
          <w:color w:val="000000"/>
          <w:szCs w:val="22"/>
        </w:rPr>
        <w:t xml:space="preserve">1. </w:t>
      </w:r>
      <w:r w:rsidR="00ED7873" w:rsidRPr="00504DAA">
        <w:rPr>
          <w:b/>
          <w:color w:val="000000"/>
          <w:szCs w:val="22"/>
        </w:rPr>
        <w:t>Proposal Title</w:t>
      </w:r>
    </w:p>
    <w:p w14:paraId="0CA3BF1A" w14:textId="77777777" w:rsidR="005A195C" w:rsidRPr="00E351E4" w:rsidRDefault="00A85CAA" w:rsidP="00644BCA">
      <w:pPr>
        <w:spacing w:after="240"/>
        <w:rPr>
          <w:ins w:id="32" w:author="KiraSensei 13" w:date="2020-04-22T10:33:00Z"/>
          <w:color w:val="4472C4"/>
          <w:sz w:val="22"/>
          <w:szCs w:val="22"/>
        </w:rPr>
      </w:pPr>
      <w:ins w:id="33" w:author="KiraSensei 13" w:date="2020-04-22T10:33:00Z">
        <w:r w:rsidRPr="00E351E4">
          <w:rPr>
            <w:color w:val="4472C4"/>
            <w:sz w:val="22"/>
            <w:szCs w:val="22"/>
          </w:rPr>
          <w:t>Polymers for Near-Field Electrospinning with Spatial Control</w:t>
        </w:r>
      </w:ins>
    </w:p>
    <w:p w14:paraId="3B0D3F5E" w14:textId="77777777" w:rsidR="00ED7873" w:rsidRPr="00504DAA" w:rsidRDefault="005A195C">
      <w:pPr>
        <w:rPr>
          <w:b/>
          <w:color w:val="000000"/>
          <w:szCs w:val="22"/>
        </w:rPr>
      </w:pPr>
      <w:r w:rsidRPr="00504DAA">
        <w:rPr>
          <w:b/>
          <w:color w:val="000000"/>
          <w:szCs w:val="22"/>
        </w:rPr>
        <w:t xml:space="preserve">2. </w:t>
      </w:r>
      <w:r w:rsidR="00ED7873" w:rsidRPr="00504DAA">
        <w:rPr>
          <w:b/>
          <w:color w:val="000000"/>
          <w:szCs w:val="22"/>
        </w:rPr>
        <w:t xml:space="preserve">Names, </w:t>
      </w:r>
      <w:proofErr w:type="gramStart"/>
      <w:r w:rsidR="00ED7873" w:rsidRPr="00504DAA">
        <w:rPr>
          <w:b/>
          <w:color w:val="000000"/>
          <w:szCs w:val="22"/>
        </w:rPr>
        <w:t>affiliations</w:t>
      </w:r>
      <w:proofErr w:type="gramEnd"/>
      <w:r w:rsidR="00ED7873" w:rsidRPr="00504DAA">
        <w:rPr>
          <w:b/>
          <w:color w:val="000000"/>
          <w:szCs w:val="22"/>
        </w:rPr>
        <w:t xml:space="preserve"> and email addresses of the author(s)</w:t>
      </w:r>
    </w:p>
    <w:p w14:paraId="0AB041FF" w14:textId="02262576" w:rsidR="00576964" w:rsidRPr="00FC2F38" w:rsidRDefault="00576964" w:rsidP="00576964">
      <w:pPr>
        <w:spacing w:after="240"/>
        <w:rPr>
          <w:color w:val="4472C4" w:themeColor="accent1"/>
          <w:sz w:val="22"/>
          <w:szCs w:val="22"/>
          <w:lang w:val="es-MX"/>
        </w:rPr>
      </w:pPr>
      <w:r w:rsidRPr="00FC2F38">
        <w:rPr>
          <w:color w:val="4472C4" w:themeColor="accent1"/>
          <w:sz w:val="22"/>
          <w:szCs w:val="22"/>
          <w:lang w:val="es-MX"/>
        </w:rPr>
        <w:t>Héctor Alán Aguirre Soto &lt;alan.aguirre@tec.mx&gt;</w:t>
      </w:r>
      <w:r w:rsidR="00FC2F38" w:rsidRPr="00FC2F38">
        <w:rPr>
          <w:color w:val="4472C4" w:themeColor="accent1"/>
          <w:sz w:val="22"/>
          <w:szCs w:val="22"/>
          <w:vertAlign w:val="superscript"/>
          <w:lang w:val="es-MX"/>
        </w:rPr>
        <w:t>1</w:t>
      </w:r>
      <w:r w:rsidRPr="00FC2F38">
        <w:rPr>
          <w:color w:val="4472C4" w:themeColor="accent1"/>
          <w:sz w:val="22"/>
          <w:szCs w:val="22"/>
          <w:lang w:val="es-MX"/>
        </w:rPr>
        <w:br/>
      </w:r>
      <w:r w:rsidRPr="00FC2F38">
        <w:rPr>
          <w:color w:val="4472C4" w:themeColor="accent1"/>
          <w:sz w:val="22"/>
          <w:szCs w:val="22"/>
          <w:lang w:val="es-MX"/>
        </w:rPr>
        <w:t xml:space="preserve">Dora Iliana Medina </w:t>
      </w:r>
      <w:proofErr w:type="spellStart"/>
      <w:r w:rsidRPr="00FC2F38">
        <w:rPr>
          <w:color w:val="4472C4" w:themeColor="accent1"/>
          <w:sz w:val="22"/>
          <w:szCs w:val="22"/>
          <w:lang w:val="es-MX"/>
        </w:rPr>
        <w:t>Medina</w:t>
      </w:r>
      <w:proofErr w:type="spellEnd"/>
      <w:r w:rsidRPr="00FC2F38">
        <w:rPr>
          <w:color w:val="4472C4" w:themeColor="accent1"/>
          <w:sz w:val="22"/>
          <w:szCs w:val="22"/>
          <w:lang w:val="es-MX"/>
        </w:rPr>
        <w:t xml:space="preserve"> &lt;dora.medina@tec.mx&gt;</w:t>
      </w:r>
      <w:r w:rsidR="00FC2F38" w:rsidRPr="00FC2F38">
        <w:rPr>
          <w:color w:val="4472C4" w:themeColor="accent1"/>
          <w:sz w:val="22"/>
          <w:szCs w:val="22"/>
          <w:vertAlign w:val="superscript"/>
          <w:lang w:val="es-MX"/>
        </w:rPr>
        <w:t>1</w:t>
      </w:r>
      <w:r w:rsidRPr="00FC2F38">
        <w:rPr>
          <w:color w:val="4472C4" w:themeColor="accent1"/>
          <w:sz w:val="22"/>
          <w:szCs w:val="22"/>
          <w:lang w:val="es-MX"/>
        </w:rPr>
        <w:br/>
      </w:r>
      <w:r w:rsidRPr="00FC2F38">
        <w:rPr>
          <w:color w:val="4472C4" w:themeColor="accent1"/>
          <w:sz w:val="22"/>
          <w:szCs w:val="22"/>
          <w:lang w:val="es-MX"/>
        </w:rPr>
        <w:t>Antonio Osamu Katagiri Tanaka &lt;A01212611@itesm.mx&gt;</w:t>
      </w:r>
      <w:r w:rsidR="00FC2F38" w:rsidRPr="00FC2F38">
        <w:rPr>
          <w:color w:val="4472C4" w:themeColor="accent1"/>
          <w:sz w:val="22"/>
          <w:szCs w:val="22"/>
          <w:vertAlign w:val="superscript"/>
          <w:lang w:val="es-MX"/>
        </w:rPr>
        <w:t>1</w:t>
      </w:r>
    </w:p>
    <w:p w14:paraId="6167E273" w14:textId="6A1E20EF" w:rsidR="00576964" w:rsidRPr="00FC2F38" w:rsidRDefault="00FC2F38" w:rsidP="00576964">
      <w:pPr>
        <w:spacing w:after="240"/>
        <w:rPr>
          <w:color w:val="4472C4" w:themeColor="accent1"/>
          <w:sz w:val="22"/>
          <w:szCs w:val="22"/>
          <w:lang w:val="es-MX"/>
        </w:rPr>
      </w:pPr>
      <w:r w:rsidRPr="00FC2F38">
        <w:rPr>
          <w:color w:val="4472C4" w:themeColor="accent1"/>
          <w:sz w:val="22"/>
          <w:szCs w:val="22"/>
          <w:vertAlign w:val="superscript"/>
          <w:lang w:val="es-MX"/>
        </w:rPr>
        <w:t>1</w:t>
      </w:r>
      <w:r w:rsidRPr="00FC2F38">
        <w:rPr>
          <w:color w:val="4472C4" w:themeColor="accent1"/>
          <w:sz w:val="22"/>
          <w:szCs w:val="22"/>
          <w:lang w:val="es-MX"/>
        </w:rPr>
        <w:t xml:space="preserve">ITESM, Av. Eugenio Garza Sada 2501 Sur, N.L., Monterrey, </w:t>
      </w:r>
      <w:proofErr w:type="spellStart"/>
      <w:r w:rsidRPr="00FC2F38">
        <w:rPr>
          <w:color w:val="4472C4" w:themeColor="accent1"/>
          <w:sz w:val="22"/>
          <w:szCs w:val="22"/>
          <w:lang w:val="es-MX"/>
        </w:rPr>
        <w:t>Mexico</w:t>
      </w:r>
      <w:proofErr w:type="spellEnd"/>
    </w:p>
    <w:p w14:paraId="1A8FC357" w14:textId="77777777" w:rsidR="00200833" w:rsidRPr="00504DAA" w:rsidRDefault="005A195C">
      <w:pPr>
        <w:rPr>
          <w:color w:val="000000"/>
          <w:szCs w:val="22"/>
        </w:rPr>
      </w:pPr>
      <w:r w:rsidRPr="00504DAA">
        <w:rPr>
          <w:b/>
          <w:color w:val="000000"/>
          <w:szCs w:val="22"/>
        </w:rPr>
        <w:t xml:space="preserve">3. </w:t>
      </w:r>
      <w:r w:rsidR="00ED7873" w:rsidRPr="00504DAA">
        <w:rPr>
          <w:b/>
          <w:color w:val="000000"/>
          <w:szCs w:val="22"/>
        </w:rPr>
        <w:t>Topical Outline</w:t>
      </w:r>
      <w:r w:rsidR="00ED7873" w:rsidRPr="00504DAA">
        <w:rPr>
          <w:color w:val="000000"/>
          <w:szCs w:val="22"/>
        </w:rPr>
        <w:t xml:space="preserve"> (300-500 words)</w:t>
      </w:r>
    </w:p>
    <w:p w14:paraId="1845A325" w14:textId="77777777" w:rsidR="00ED7873" w:rsidRPr="00FE3379" w:rsidRDefault="00200833">
      <w:pPr>
        <w:rPr>
          <w:color w:val="BFBFBF"/>
          <w:sz w:val="22"/>
        </w:rPr>
      </w:pPr>
      <w:r w:rsidRPr="00FE3379">
        <w:rPr>
          <w:color w:val="BFBFBF"/>
          <w:sz w:val="22"/>
        </w:rPr>
        <w:t xml:space="preserve">A statement </w:t>
      </w:r>
      <w:r w:rsidR="00ED7873" w:rsidRPr="00FE3379">
        <w:rPr>
          <w:color w:val="BFBFBF"/>
          <w:sz w:val="22"/>
        </w:rPr>
        <w:t>giving the significance and current relevance of the topic, along with the scope of the review.</w:t>
      </w:r>
    </w:p>
    <w:p w14:paraId="39E96905" w14:textId="77777777" w:rsidR="00F100FB" w:rsidRDefault="0006739C" w:rsidP="00644BCA">
      <w:pPr>
        <w:spacing w:after="240"/>
        <w:rPr>
          <w:color w:val="4472C4"/>
          <w:sz w:val="22"/>
          <w:szCs w:val="22"/>
        </w:rPr>
      </w:pPr>
      <w:ins w:id="34" w:author="KiraSensei 13" w:date="2020-04-22T10:33:00Z">
        <w:r w:rsidRPr="00E351E4">
          <w:rPr>
            <w:color w:val="4472C4"/>
            <w:sz w:val="22"/>
            <w:szCs w:val="22"/>
          </w:rPr>
          <w:t>Near-field electrospinning (NFES) is identified to be a technique able to fabricate polymer nano and</w:t>
        </w:r>
      </w:ins>
      <w:r w:rsidR="008460E9">
        <w:rPr>
          <w:color w:val="4472C4"/>
          <w:sz w:val="22"/>
          <w:szCs w:val="22"/>
        </w:rPr>
        <w:t xml:space="preserve"> </w:t>
      </w:r>
      <w:r w:rsidR="00FE3379" w:rsidRPr="00E351E4">
        <w:rPr>
          <w:color w:val="4472C4"/>
          <w:sz w:val="22"/>
          <w:szCs w:val="22"/>
        </w:rPr>
        <w:t>microfibers</w:t>
      </w:r>
      <w:ins w:id="35" w:author="KiraSensei 13" w:date="2020-04-22T10:33:00Z">
        <w:r w:rsidRPr="00E351E4">
          <w:rPr>
            <w:color w:val="4472C4"/>
            <w:sz w:val="22"/>
            <w:szCs w:val="22"/>
          </w:rPr>
          <w:t xml:space="preserve"> with accurate placement. In the past years (2006-2020)</w:t>
        </w:r>
      </w:ins>
      <w:r w:rsidR="00B46F18">
        <w:rPr>
          <w:color w:val="4472C4"/>
          <w:sz w:val="22"/>
          <w:szCs w:val="22"/>
        </w:rPr>
        <w:t>. S</w:t>
      </w:r>
      <w:ins w:id="36" w:author="KiraSensei 13" w:date="2020-04-22T10:33:00Z">
        <w:r w:rsidRPr="00E351E4">
          <w:rPr>
            <w:color w:val="4472C4"/>
            <w:sz w:val="22"/>
            <w:szCs w:val="22"/>
          </w:rPr>
          <w:t>everal polymer solutions have</w:t>
        </w:r>
      </w:ins>
      <w:r w:rsidR="008460E9">
        <w:rPr>
          <w:color w:val="4472C4"/>
          <w:sz w:val="22"/>
          <w:szCs w:val="22"/>
        </w:rPr>
        <w:t xml:space="preserve"> </w:t>
      </w:r>
      <w:ins w:id="37" w:author="KiraSensei 13" w:date="2020-04-22T10:33:00Z">
        <w:r w:rsidRPr="00E351E4">
          <w:rPr>
            <w:color w:val="4472C4"/>
            <w:sz w:val="22"/>
            <w:szCs w:val="22"/>
          </w:rPr>
          <w:t>been successfully electrospun into fibers through several variants of the conventional NFES process</w:t>
        </w:r>
      </w:ins>
      <w:r w:rsidR="009139CA">
        <w:rPr>
          <w:color w:val="4472C4"/>
          <w:sz w:val="22"/>
          <w:szCs w:val="22"/>
        </w:rPr>
        <w:t xml:space="preserve">, where the needle tip to collector distance is in the order of </w:t>
      </w:r>
      <w:r w:rsidR="003E2ED9">
        <w:rPr>
          <w:color w:val="4472C4"/>
          <w:sz w:val="22"/>
          <w:szCs w:val="22"/>
        </w:rPr>
        <w:t>millimeters</w:t>
      </w:r>
      <w:ins w:id="38" w:author="KiraSensei 13" w:date="2020-04-22T10:33:00Z">
        <w:r w:rsidRPr="00E351E4">
          <w:rPr>
            <w:color w:val="4472C4"/>
            <w:sz w:val="22"/>
            <w:szCs w:val="22"/>
          </w:rPr>
          <w:t>.</w:t>
        </w:r>
      </w:ins>
      <w:r w:rsidR="008460E9">
        <w:rPr>
          <w:color w:val="4472C4"/>
          <w:sz w:val="22"/>
          <w:szCs w:val="22"/>
        </w:rPr>
        <w:t xml:space="preserve"> </w:t>
      </w:r>
      <w:ins w:id="39" w:author="KiraSensei 13" w:date="2020-04-22T10:33:00Z">
        <w:r w:rsidRPr="00E351E4">
          <w:rPr>
            <w:color w:val="4472C4"/>
            <w:sz w:val="22"/>
            <w:szCs w:val="22"/>
          </w:rPr>
          <w:t>Each NFES variant intents to tailor the process parameters in order to improve the fibers’ properties.</w:t>
        </w:r>
      </w:ins>
      <w:r w:rsidR="008460E9">
        <w:rPr>
          <w:color w:val="4472C4"/>
          <w:sz w:val="22"/>
          <w:szCs w:val="22"/>
        </w:rPr>
        <w:t xml:space="preserve"> </w:t>
      </w:r>
      <w:ins w:id="40" w:author="KiraSensei 13" w:date="2020-04-22T10:33:00Z">
        <w:r w:rsidRPr="00E351E4">
          <w:rPr>
            <w:color w:val="4472C4"/>
            <w:sz w:val="22"/>
            <w:szCs w:val="22"/>
          </w:rPr>
          <w:t xml:space="preserve">This </w:t>
        </w:r>
      </w:ins>
      <w:r w:rsidR="00B92FD7">
        <w:rPr>
          <w:color w:val="4472C4"/>
          <w:sz w:val="22"/>
          <w:szCs w:val="22"/>
        </w:rPr>
        <w:t>review</w:t>
      </w:r>
      <w:ins w:id="41" w:author="KiraSensei 13" w:date="2020-04-22T10:33:00Z">
        <w:r w:rsidRPr="00E351E4">
          <w:rPr>
            <w:color w:val="4472C4"/>
            <w:sz w:val="22"/>
            <w:szCs w:val="22"/>
          </w:rPr>
          <w:t xml:space="preserve"> presents a </w:t>
        </w:r>
      </w:ins>
      <w:r w:rsidR="00B92FD7">
        <w:rPr>
          <w:color w:val="4472C4"/>
          <w:sz w:val="22"/>
          <w:szCs w:val="22"/>
        </w:rPr>
        <w:t>collection</w:t>
      </w:r>
      <w:ins w:id="42" w:author="KiraSensei 13" w:date="2020-04-22T10:33:00Z">
        <w:r w:rsidRPr="00E351E4">
          <w:rPr>
            <w:color w:val="4472C4"/>
            <w:sz w:val="22"/>
            <w:szCs w:val="22"/>
          </w:rPr>
          <w:t xml:space="preserve"> </w:t>
        </w:r>
      </w:ins>
      <w:r w:rsidR="00293448">
        <w:rPr>
          <w:color w:val="4472C4"/>
          <w:sz w:val="22"/>
          <w:szCs w:val="22"/>
        </w:rPr>
        <w:t>of</w:t>
      </w:r>
      <w:ins w:id="43" w:author="KiraSensei 13" w:date="2020-04-22T10:33:00Z">
        <w:r w:rsidRPr="00E351E4">
          <w:rPr>
            <w:color w:val="4472C4"/>
            <w:sz w:val="22"/>
            <w:szCs w:val="22"/>
          </w:rPr>
          <w:t xml:space="preserve"> research and </w:t>
        </w:r>
      </w:ins>
      <w:r w:rsidR="00293448">
        <w:rPr>
          <w:color w:val="4472C4"/>
          <w:sz w:val="22"/>
          <w:szCs w:val="22"/>
        </w:rPr>
        <w:t>synthesis</w:t>
      </w:r>
      <w:ins w:id="44" w:author="KiraSensei 13" w:date="2020-04-22T10:33:00Z">
        <w:r w:rsidRPr="00E351E4">
          <w:rPr>
            <w:color w:val="4472C4"/>
            <w:sz w:val="22"/>
            <w:szCs w:val="22"/>
          </w:rPr>
          <w:t xml:space="preserve"> of electrospun fibers, emphasizing</w:t>
        </w:r>
      </w:ins>
      <w:r w:rsidR="008460E9">
        <w:rPr>
          <w:color w:val="4472C4"/>
          <w:sz w:val="22"/>
          <w:szCs w:val="22"/>
        </w:rPr>
        <w:t xml:space="preserve"> </w:t>
      </w:r>
      <w:ins w:id="45" w:author="KiraSensei 13" w:date="2020-04-22T10:33:00Z">
        <w:r w:rsidRPr="00E351E4">
          <w:rPr>
            <w:color w:val="4472C4"/>
            <w:sz w:val="22"/>
            <w:szCs w:val="22"/>
          </w:rPr>
          <w:t xml:space="preserve">the used polymers, solvents, </w:t>
        </w:r>
      </w:ins>
      <w:r w:rsidR="00AD3AB3">
        <w:rPr>
          <w:color w:val="4472C4"/>
          <w:sz w:val="22"/>
          <w:szCs w:val="22"/>
        </w:rPr>
        <w:t xml:space="preserve">process parameters </w:t>
      </w:r>
      <w:ins w:id="46" w:author="KiraSensei 13" w:date="2020-04-22T10:33:00Z">
        <w:r w:rsidRPr="00E351E4">
          <w:rPr>
            <w:color w:val="4472C4"/>
            <w:sz w:val="22"/>
            <w:szCs w:val="22"/>
          </w:rPr>
          <w:t xml:space="preserve">and fiber characteristics. </w:t>
        </w:r>
      </w:ins>
    </w:p>
    <w:p w14:paraId="4290814E" w14:textId="7AC102BE" w:rsidR="00ED7873" w:rsidRPr="00E351E4" w:rsidRDefault="00F100FB" w:rsidP="00644BCA">
      <w:pPr>
        <w:spacing w:after="240"/>
        <w:rPr>
          <w:ins w:id="47" w:author="KiraSensei 13" w:date="2020-04-22T10:33:00Z"/>
          <w:color w:val="4472C4"/>
          <w:sz w:val="22"/>
          <w:szCs w:val="22"/>
        </w:rPr>
      </w:pPr>
      <w:r>
        <w:rPr>
          <w:color w:val="4472C4"/>
          <w:sz w:val="22"/>
          <w:szCs w:val="22"/>
        </w:rPr>
        <w:t xml:space="preserve">The </w:t>
      </w:r>
      <w:r>
        <w:rPr>
          <w:color w:val="4472C4"/>
          <w:sz w:val="22"/>
          <w:szCs w:val="22"/>
        </w:rPr>
        <w:t xml:space="preserve">achieved </w:t>
      </w:r>
      <w:r>
        <w:rPr>
          <w:color w:val="4472C4"/>
          <w:sz w:val="22"/>
          <w:szCs w:val="22"/>
        </w:rPr>
        <w:t xml:space="preserve">NFES fiber diameters and relevant process parameters used in literature are compiled in a data set for further analysis. </w:t>
      </w:r>
      <w:r w:rsidR="00E14949">
        <w:rPr>
          <w:color w:val="4472C4"/>
          <w:sz w:val="22"/>
          <w:szCs w:val="22"/>
        </w:rPr>
        <w:t xml:space="preserve">If the data is not presented as a table within the reviewed article, then the data is fetched from the provided figures (plots and SEM/TEM images) using computer vision techniques. </w:t>
      </w:r>
      <w:r w:rsidR="006405D2">
        <w:rPr>
          <w:color w:val="4472C4"/>
          <w:sz w:val="22"/>
          <w:szCs w:val="22"/>
        </w:rPr>
        <w:t>The proposal intends to analyze the collected data about NFES publications to understand the effect of the process parameters and polymer solution properties in the electrospun fiber morphology.</w:t>
      </w:r>
    </w:p>
    <w:p w14:paraId="4B7380C4" w14:textId="77777777" w:rsidR="00ED7873" w:rsidRPr="00504DAA" w:rsidRDefault="005A195C">
      <w:pPr>
        <w:rPr>
          <w:b/>
          <w:color w:val="000000"/>
          <w:szCs w:val="22"/>
        </w:rPr>
      </w:pPr>
      <w:r w:rsidRPr="00504DAA">
        <w:rPr>
          <w:b/>
          <w:color w:val="000000"/>
          <w:szCs w:val="22"/>
        </w:rPr>
        <w:t xml:space="preserve">4. </w:t>
      </w:r>
      <w:r w:rsidR="00ED7873" w:rsidRPr="00504DAA">
        <w:rPr>
          <w:b/>
          <w:color w:val="000000"/>
          <w:szCs w:val="22"/>
        </w:rPr>
        <w:t>Table of Contents</w:t>
      </w:r>
    </w:p>
    <w:p w14:paraId="291FC003" w14:textId="77777777" w:rsidR="00ED7873" w:rsidRPr="000540B2" w:rsidRDefault="00ED7873">
      <w:pPr>
        <w:rPr>
          <w:color w:val="BFBFBF"/>
          <w:sz w:val="22"/>
          <w:rPrChange w:id="48" w:author="Emilee Tkacik" w:date="2020-04-22T10:33:00Z">
            <w:rPr>
              <w:color w:val="BFBFBF"/>
              <w:sz w:val="22"/>
              <w:szCs w:val="22"/>
            </w:rPr>
          </w:rPrChange>
        </w:rPr>
      </w:pPr>
      <w:r w:rsidRPr="00FE3379">
        <w:rPr>
          <w:color w:val="BFBFBF"/>
          <w:sz w:val="22"/>
        </w:rPr>
        <w:t xml:space="preserve">A numbered list with principal topics 1, 2, 3, etc., and subtopics 1.1, 1.2, </w:t>
      </w:r>
      <w:proofErr w:type="gramStart"/>
      <w:r w:rsidRPr="00FE3379">
        <w:rPr>
          <w:color w:val="BFBFBF"/>
          <w:sz w:val="22"/>
        </w:rPr>
        <w:t>etc.</w:t>
      </w:r>
      <w:r w:rsidR="00200833" w:rsidRPr="00FE3379">
        <w:rPr>
          <w:color w:val="BFBFBF"/>
          <w:sz w:val="22"/>
        </w:rPr>
        <w:t xml:space="preserve">  </w:t>
      </w:r>
      <w:proofErr w:type="gramEnd"/>
      <w:r w:rsidR="00200833" w:rsidRPr="00FE3379">
        <w:rPr>
          <w:color w:val="BFBFBF"/>
          <w:sz w:val="22"/>
        </w:rPr>
        <w:t xml:space="preserve">The titles of the principal and subtopics should be </w:t>
      </w:r>
      <w:r w:rsidR="007C1820" w:rsidRPr="000540B2">
        <w:rPr>
          <w:color w:val="BFBFBF"/>
          <w:sz w:val="22"/>
          <w:rPrChange w:id="49" w:author="Emilee Tkacik" w:date="2020-04-22T10:33:00Z">
            <w:rPr>
              <w:color w:val="BFBFBF"/>
              <w:sz w:val="22"/>
              <w:szCs w:val="22"/>
            </w:rPr>
          </w:rPrChange>
        </w:rPr>
        <w:t>explicit representations of content of the relevant sections and subsections.</w:t>
      </w:r>
    </w:p>
    <w:p w14:paraId="421600A4" w14:textId="77777777" w:rsidR="00ED7873" w:rsidRPr="00504DAA" w:rsidRDefault="00ED7873">
      <w:pPr>
        <w:rPr>
          <w:color w:val="000000"/>
          <w:sz w:val="22"/>
          <w:szCs w:val="22"/>
        </w:rPr>
      </w:pPr>
    </w:p>
    <w:p w14:paraId="61236D57" w14:textId="77777777" w:rsidR="00ED7873" w:rsidRPr="00504DAA" w:rsidRDefault="007C1820">
      <w:pPr>
        <w:rPr>
          <w:b/>
          <w:color w:val="000000"/>
          <w:szCs w:val="22"/>
        </w:rPr>
      </w:pPr>
      <w:r w:rsidRPr="00504DAA">
        <w:rPr>
          <w:b/>
          <w:color w:val="000000"/>
          <w:szCs w:val="22"/>
        </w:rPr>
        <w:t>5. Reviews on the topic published in the preceding decade</w:t>
      </w:r>
    </w:p>
    <w:p w14:paraId="272693AD" w14:textId="77777777" w:rsidR="00ED7873" w:rsidRPr="000540B2" w:rsidRDefault="007C1820">
      <w:pPr>
        <w:rPr>
          <w:color w:val="BFBFBF"/>
          <w:sz w:val="22"/>
          <w:rPrChange w:id="50" w:author="Emilee Tkacik" w:date="2020-04-22T10:33:00Z">
            <w:rPr>
              <w:color w:val="BFBFBF"/>
              <w:sz w:val="22"/>
              <w:szCs w:val="22"/>
            </w:rPr>
          </w:rPrChange>
        </w:rPr>
      </w:pPr>
      <w:r w:rsidRPr="00FE3379">
        <w:rPr>
          <w:color w:val="BFBFBF"/>
          <w:sz w:val="22"/>
        </w:rPr>
        <w:t xml:space="preserve">Provide a list of reviews on closely related topics, with the author(s), title, journal, year, </w:t>
      </w:r>
      <w:proofErr w:type="gramStart"/>
      <w:r w:rsidRPr="00FE3379">
        <w:rPr>
          <w:color w:val="BFBFBF"/>
          <w:sz w:val="22"/>
        </w:rPr>
        <w:t>volume</w:t>
      </w:r>
      <w:proofErr w:type="gramEnd"/>
      <w:r w:rsidRPr="00FE3379">
        <w:rPr>
          <w:color w:val="BFBFBF"/>
          <w:sz w:val="22"/>
        </w:rPr>
        <w:t xml:space="preserve"> and page number.</w:t>
      </w:r>
    </w:p>
    <w:p w14:paraId="0466E014" w14:textId="77777777" w:rsidR="004F4B24" w:rsidRPr="00644BCA" w:rsidRDefault="004F4B24" w:rsidP="004F4B24">
      <w:pPr>
        <w:spacing w:after="240"/>
        <w:rPr>
          <w:color w:val="4472C4" w:themeColor="accent1"/>
          <w:sz w:val="22"/>
          <w:szCs w:val="22"/>
        </w:rPr>
      </w:pPr>
      <w:r w:rsidRPr="00644BCA">
        <w:rPr>
          <w:color w:val="4472C4" w:themeColor="accent1"/>
          <w:sz w:val="22"/>
          <w:szCs w:val="22"/>
        </w:rPr>
        <w:t xml:space="preserve">[1] J. Han, L. </w:t>
      </w:r>
      <w:proofErr w:type="spellStart"/>
      <w:r w:rsidRPr="00644BCA">
        <w:rPr>
          <w:color w:val="4472C4" w:themeColor="accent1"/>
          <w:sz w:val="22"/>
          <w:szCs w:val="22"/>
        </w:rPr>
        <w:t>Xiong</w:t>
      </w:r>
      <w:proofErr w:type="spellEnd"/>
      <w:r w:rsidRPr="00644BCA">
        <w:rPr>
          <w:color w:val="4472C4" w:themeColor="accent1"/>
          <w:sz w:val="22"/>
          <w:szCs w:val="22"/>
        </w:rPr>
        <w:t xml:space="preserve">, X. Jiang, X. Yuan, Y. Zhao, D. Yang, Bio-functional electrospun nanomaterials: From topology design to biological applications, </w:t>
      </w:r>
      <w:r w:rsidRPr="00644BCA">
        <w:rPr>
          <w:color w:val="4472C4" w:themeColor="accent1"/>
          <w:sz w:val="22"/>
          <w:szCs w:val="22"/>
          <w:highlight w:val="green"/>
        </w:rPr>
        <w:t xml:space="preserve">Prog. </w:t>
      </w:r>
      <w:proofErr w:type="spellStart"/>
      <w:r w:rsidRPr="00644BCA">
        <w:rPr>
          <w:color w:val="4472C4" w:themeColor="accent1"/>
          <w:sz w:val="22"/>
          <w:szCs w:val="22"/>
          <w:highlight w:val="green"/>
        </w:rPr>
        <w:t>Polym</w:t>
      </w:r>
      <w:proofErr w:type="spellEnd"/>
      <w:r w:rsidRPr="00644BCA">
        <w:rPr>
          <w:color w:val="4472C4" w:themeColor="accent1"/>
          <w:sz w:val="22"/>
          <w:szCs w:val="22"/>
          <w:highlight w:val="green"/>
        </w:rPr>
        <w:t>. Sci.</w:t>
      </w:r>
      <w:r w:rsidRPr="00644BCA">
        <w:rPr>
          <w:color w:val="4472C4" w:themeColor="accent1"/>
          <w:sz w:val="22"/>
          <w:szCs w:val="22"/>
        </w:rPr>
        <w:t xml:space="preserve"> 91 (2019) 1–28. https://doi.org/10.1016/j.progpolymsci.2019.02.006.</w:t>
      </w:r>
    </w:p>
    <w:p w14:paraId="79AF02DA" w14:textId="77777777" w:rsidR="004F4B24" w:rsidRPr="00644BCA" w:rsidRDefault="004F4B24" w:rsidP="004F4B24">
      <w:pPr>
        <w:spacing w:after="240"/>
        <w:rPr>
          <w:color w:val="4472C4" w:themeColor="accent1"/>
          <w:sz w:val="22"/>
          <w:szCs w:val="22"/>
        </w:rPr>
      </w:pPr>
      <w:r w:rsidRPr="00644BCA">
        <w:rPr>
          <w:color w:val="4472C4" w:themeColor="accent1"/>
          <w:sz w:val="22"/>
          <w:szCs w:val="22"/>
        </w:rPr>
        <w:t xml:space="preserve">[2] J. </w:t>
      </w:r>
      <w:proofErr w:type="spellStart"/>
      <w:r w:rsidRPr="00644BCA">
        <w:rPr>
          <w:color w:val="4472C4" w:themeColor="accent1"/>
          <w:sz w:val="22"/>
          <w:szCs w:val="22"/>
        </w:rPr>
        <w:t>Xue</w:t>
      </w:r>
      <w:proofErr w:type="spellEnd"/>
      <w:r w:rsidRPr="00644BCA">
        <w:rPr>
          <w:color w:val="4472C4" w:themeColor="accent1"/>
          <w:sz w:val="22"/>
          <w:szCs w:val="22"/>
        </w:rPr>
        <w:t>, T. Wu, Y. Dai, Y. Xia, Electrospinning and Electrospun Nanofibers: Methods, Materials, and Applications, Chem. Rev. 119 (2019) 5298–5415. https://doi.org/10.1021/acs.chemrev.8b00593.</w:t>
      </w:r>
    </w:p>
    <w:p w14:paraId="364DFC9D" w14:textId="69921D02" w:rsidR="00860ADE" w:rsidRPr="00644BCA" w:rsidRDefault="00860ADE" w:rsidP="004F4B24">
      <w:pPr>
        <w:spacing w:after="240"/>
        <w:rPr>
          <w:color w:val="4472C4" w:themeColor="accent1"/>
          <w:sz w:val="22"/>
          <w:szCs w:val="22"/>
        </w:rPr>
      </w:pPr>
      <w:r w:rsidRPr="00644BCA">
        <w:rPr>
          <w:color w:val="4472C4" w:themeColor="accent1"/>
          <w:sz w:val="22"/>
          <w:szCs w:val="22"/>
        </w:rPr>
        <w:t>[</w:t>
      </w:r>
      <w:r w:rsidRPr="00644BCA">
        <w:rPr>
          <w:color w:val="4472C4" w:themeColor="accent1"/>
          <w:sz w:val="22"/>
          <w:szCs w:val="22"/>
        </w:rPr>
        <w:t>3</w:t>
      </w:r>
      <w:r w:rsidRPr="00644BCA">
        <w:rPr>
          <w:color w:val="4472C4" w:themeColor="accent1"/>
          <w:sz w:val="22"/>
          <w:szCs w:val="22"/>
        </w:rPr>
        <w:t xml:space="preserve">] D. Han, A.J. </w:t>
      </w:r>
      <w:proofErr w:type="spellStart"/>
      <w:r w:rsidRPr="00644BCA">
        <w:rPr>
          <w:color w:val="4472C4" w:themeColor="accent1"/>
          <w:sz w:val="22"/>
          <w:szCs w:val="22"/>
        </w:rPr>
        <w:t>Steckl</w:t>
      </w:r>
      <w:proofErr w:type="spellEnd"/>
      <w:r w:rsidRPr="00644BCA">
        <w:rPr>
          <w:color w:val="4472C4" w:themeColor="accent1"/>
          <w:sz w:val="22"/>
          <w:szCs w:val="22"/>
        </w:rPr>
        <w:t xml:space="preserve">, Coaxial Electrospinning Formation of Complex Polymer Fibers and their Applications, </w:t>
      </w:r>
      <w:proofErr w:type="spellStart"/>
      <w:r w:rsidRPr="00644BCA">
        <w:rPr>
          <w:color w:val="4472C4" w:themeColor="accent1"/>
          <w:sz w:val="22"/>
          <w:szCs w:val="22"/>
        </w:rPr>
        <w:t>Chempluschem</w:t>
      </w:r>
      <w:proofErr w:type="spellEnd"/>
      <w:r w:rsidRPr="00644BCA">
        <w:rPr>
          <w:color w:val="4472C4" w:themeColor="accent1"/>
          <w:sz w:val="22"/>
          <w:szCs w:val="22"/>
        </w:rPr>
        <w:t>. 84 (2019) 1453–1497. https://doi.org/10.1002/cplu.201900281.</w:t>
      </w:r>
    </w:p>
    <w:p w14:paraId="0092D963" w14:textId="77777777" w:rsidR="004F4B24" w:rsidRPr="00644BCA" w:rsidRDefault="004F4B24" w:rsidP="004F4B24">
      <w:pPr>
        <w:spacing w:after="240"/>
        <w:rPr>
          <w:color w:val="4472C4" w:themeColor="accent1"/>
          <w:sz w:val="22"/>
          <w:szCs w:val="22"/>
        </w:rPr>
      </w:pPr>
      <w:r w:rsidRPr="00644BCA">
        <w:rPr>
          <w:color w:val="4472C4" w:themeColor="accent1"/>
          <w:sz w:val="22"/>
          <w:szCs w:val="22"/>
        </w:rPr>
        <w:t xml:space="preserve">[4] G. Yang, X. Li, Y. He, J. Ma, G. Ni, S. Zhou, From nano to micro to macro: Electrospun hierarchically structured polymeric fibers for biomedical applications, </w:t>
      </w:r>
      <w:r w:rsidRPr="00644BCA">
        <w:rPr>
          <w:color w:val="4472C4" w:themeColor="accent1"/>
          <w:sz w:val="22"/>
          <w:szCs w:val="22"/>
          <w:highlight w:val="green"/>
        </w:rPr>
        <w:t xml:space="preserve">Prog. </w:t>
      </w:r>
      <w:proofErr w:type="spellStart"/>
      <w:r w:rsidRPr="00644BCA">
        <w:rPr>
          <w:color w:val="4472C4" w:themeColor="accent1"/>
          <w:sz w:val="22"/>
          <w:szCs w:val="22"/>
          <w:highlight w:val="green"/>
        </w:rPr>
        <w:t>Polym</w:t>
      </w:r>
      <w:proofErr w:type="spellEnd"/>
      <w:r w:rsidRPr="00644BCA">
        <w:rPr>
          <w:color w:val="4472C4" w:themeColor="accent1"/>
          <w:sz w:val="22"/>
          <w:szCs w:val="22"/>
          <w:highlight w:val="green"/>
        </w:rPr>
        <w:t>. Sci.</w:t>
      </w:r>
      <w:r w:rsidRPr="00644BCA">
        <w:rPr>
          <w:color w:val="4472C4" w:themeColor="accent1"/>
          <w:sz w:val="22"/>
          <w:szCs w:val="22"/>
        </w:rPr>
        <w:t xml:space="preserve"> 81 (2018) 80–113. https://doi.org/10.1016/j.progpolymsci.2017.12.003.</w:t>
      </w:r>
    </w:p>
    <w:p w14:paraId="1CAA5E12" w14:textId="77777777" w:rsidR="004F4B24" w:rsidRPr="00644BCA" w:rsidRDefault="004F4B24" w:rsidP="004F4B24">
      <w:pPr>
        <w:spacing w:after="240"/>
        <w:rPr>
          <w:color w:val="4472C4" w:themeColor="accent1"/>
          <w:sz w:val="22"/>
          <w:szCs w:val="22"/>
        </w:rPr>
      </w:pPr>
      <w:r w:rsidRPr="00644BCA">
        <w:rPr>
          <w:color w:val="4472C4" w:themeColor="accent1"/>
          <w:sz w:val="22"/>
          <w:szCs w:val="22"/>
        </w:rPr>
        <w:t>[5] X.-X. He, J. Zheng, G.-F. Yu, M.-H. You, M. Yu, X. Ning, Y.-Z. Long, Near-Field Electrospinning: Progress and Applications, J. Phys. Chem. C. 121 (2017) 8663–8678. https://doi.org/10.1021/acs.jpcc.6b12783.</w:t>
      </w:r>
    </w:p>
    <w:p w14:paraId="4EE7875F" w14:textId="604CAD2A" w:rsidR="004F4B24" w:rsidRPr="00644BCA" w:rsidRDefault="004F4B24" w:rsidP="004F4B24">
      <w:pPr>
        <w:spacing w:after="240"/>
        <w:rPr>
          <w:color w:val="4472C4" w:themeColor="accent1"/>
          <w:sz w:val="22"/>
          <w:szCs w:val="22"/>
        </w:rPr>
      </w:pPr>
      <w:r w:rsidRPr="00644BCA">
        <w:rPr>
          <w:color w:val="4472C4" w:themeColor="accent1"/>
          <w:sz w:val="22"/>
          <w:szCs w:val="22"/>
        </w:rPr>
        <w:t xml:space="preserve">[6] M.K.R. </w:t>
      </w:r>
      <w:proofErr w:type="spellStart"/>
      <w:proofErr w:type="gramStart"/>
      <w:r w:rsidRPr="00644BCA">
        <w:rPr>
          <w:color w:val="4472C4" w:themeColor="accent1"/>
          <w:sz w:val="22"/>
          <w:szCs w:val="22"/>
        </w:rPr>
        <w:t>Begum,Hosne</w:t>
      </w:r>
      <w:proofErr w:type="spellEnd"/>
      <w:proofErr w:type="gramEnd"/>
      <w:r w:rsidRPr="00644BCA">
        <w:rPr>
          <w:color w:val="4472C4" w:themeColor="accent1"/>
          <w:sz w:val="22"/>
          <w:szCs w:val="22"/>
        </w:rPr>
        <w:t xml:space="preserve"> Ara and Khan, Study on the Various Types of Needle Based and Needleless Electrospinning System for Nanofiber Production, Int. J. Text. Sci. 6 (2017) 110–117. https://doi.org/10.5923/j.textile.20170604.03.</w:t>
      </w:r>
    </w:p>
    <w:p w14:paraId="23411AA6" w14:textId="77777777" w:rsidR="004F4B24" w:rsidRPr="00644BCA" w:rsidRDefault="004F4B24" w:rsidP="004F4B24">
      <w:pPr>
        <w:spacing w:after="240"/>
        <w:rPr>
          <w:color w:val="4472C4" w:themeColor="accent1"/>
          <w:sz w:val="22"/>
          <w:szCs w:val="22"/>
        </w:rPr>
      </w:pPr>
      <w:r w:rsidRPr="00644BCA">
        <w:rPr>
          <w:color w:val="4472C4" w:themeColor="accent1"/>
          <w:sz w:val="22"/>
          <w:szCs w:val="22"/>
        </w:rPr>
        <w:t xml:space="preserve">[7] T.D. Brown, P.D. Dalton, D.W. </w:t>
      </w:r>
      <w:proofErr w:type="spellStart"/>
      <w:r w:rsidRPr="00644BCA">
        <w:rPr>
          <w:color w:val="4472C4" w:themeColor="accent1"/>
          <w:sz w:val="22"/>
          <w:szCs w:val="22"/>
        </w:rPr>
        <w:t>Hutmacher</w:t>
      </w:r>
      <w:proofErr w:type="spellEnd"/>
      <w:r w:rsidRPr="00644BCA">
        <w:rPr>
          <w:color w:val="4472C4" w:themeColor="accent1"/>
          <w:sz w:val="22"/>
          <w:szCs w:val="22"/>
        </w:rPr>
        <w:t xml:space="preserve">, Melt electrospinning today: An opportune time for an emerging polymer process, </w:t>
      </w:r>
      <w:r w:rsidRPr="00644BCA">
        <w:rPr>
          <w:color w:val="4472C4" w:themeColor="accent1"/>
          <w:sz w:val="22"/>
          <w:szCs w:val="22"/>
          <w:highlight w:val="green"/>
        </w:rPr>
        <w:t xml:space="preserve">Prog. </w:t>
      </w:r>
      <w:proofErr w:type="spellStart"/>
      <w:r w:rsidRPr="00644BCA">
        <w:rPr>
          <w:color w:val="4472C4" w:themeColor="accent1"/>
          <w:sz w:val="22"/>
          <w:szCs w:val="22"/>
          <w:highlight w:val="green"/>
        </w:rPr>
        <w:t>Polym</w:t>
      </w:r>
      <w:proofErr w:type="spellEnd"/>
      <w:r w:rsidRPr="00644BCA">
        <w:rPr>
          <w:color w:val="4472C4" w:themeColor="accent1"/>
          <w:sz w:val="22"/>
          <w:szCs w:val="22"/>
          <w:highlight w:val="green"/>
        </w:rPr>
        <w:t>. Sci.</w:t>
      </w:r>
      <w:r w:rsidRPr="00644BCA">
        <w:rPr>
          <w:color w:val="4472C4" w:themeColor="accent1"/>
          <w:sz w:val="22"/>
          <w:szCs w:val="22"/>
        </w:rPr>
        <w:t xml:space="preserve"> 56 (2016) 116–166. https://doi.org/10.1016/j.progpolymsci.2016.01.001.</w:t>
      </w:r>
    </w:p>
    <w:p w14:paraId="13A806E8" w14:textId="77777777" w:rsidR="004F4B24" w:rsidRPr="00644BCA" w:rsidRDefault="004F4B24" w:rsidP="004F4B24">
      <w:pPr>
        <w:spacing w:after="240"/>
        <w:rPr>
          <w:color w:val="4472C4" w:themeColor="accent1"/>
          <w:sz w:val="22"/>
          <w:szCs w:val="22"/>
        </w:rPr>
      </w:pPr>
      <w:r w:rsidRPr="00644BCA">
        <w:rPr>
          <w:color w:val="4472C4" w:themeColor="accent1"/>
          <w:sz w:val="22"/>
          <w:szCs w:val="22"/>
        </w:rPr>
        <w:t xml:space="preserve">[8] L. </w:t>
      </w:r>
      <w:proofErr w:type="spellStart"/>
      <w:r w:rsidRPr="00644BCA">
        <w:rPr>
          <w:color w:val="4472C4" w:themeColor="accent1"/>
          <w:sz w:val="22"/>
          <w:szCs w:val="22"/>
        </w:rPr>
        <w:t>Persano</w:t>
      </w:r>
      <w:proofErr w:type="spellEnd"/>
      <w:r w:rsidRPr="00644BCA">
        <w:rPr>
          <w:color w:val="4472C4" w:themeColor="accent1"/>
          <w:sz w:val="22"/>
          <w:szCs w:val="22"/>
        </w:rPr>
        <w:t xml:space="preserve">, A. </w:t>
      </w:r>
      <w:proofErr w:type="spellStart"/>
      <w:r w:rsidRPr="00644BCA">
        <w:rPr>
          <w:color w:val="4472C4" w:themeColor="accent1"/>
          <w:sz w:val="22"/>
          <w:szCs w:val="22"/>
        </w:rPr>
        <w:t>Camposeo</w:t>
      </w:r>
      <w:proofErr w:type="spellEnd"/>
      <w:r w:rsidRPr="00644BCA">
        <w:rPr>
          <w:color w:val="4472C4" w:themeColor="accent1"/>
          <w:sz w:val="22"/>
          <w:szCs w:val="22"/>
        </w:rPr>
        <w:t xml:space="preserve">, D. </w:t>
      </w:r>
      <w:proofErr w:type="spellStart"/>
      <w:r w:rsidRPr="00644BCA">
        <w:rPr>
          <w:color w:val="4472C4" w:themeColor="accent1"/>
          <w:sz w:val="22"/>
          <w:szCs w:val="22"/>
        </w:rPr>
        <w:t>Pisignano</w:t>
      </w:r>
      <w:proofErr w:type="spellEnd"/>
      <w:r w:rsidRPr="00644BCA">
        <w:rPr>
          <w:color w:val="4472C4" w:themeColor="accent1"/>
          <w:sz w:val="22"/>
          <w:szCs w:val="22"/>
        </w:rPr>
        <w:t xml:space="preserve">, Active polymer nanofibers for photonics, electronics, energy generation and micromechanics, </w:t>
      </w:r>
      <w:r w:rsidRPr="00644BCA">
        <w:rPr>
          <w:color w:val="4472C4" w:themeColor="accent1"/>
          <w:sz w:val="22"/>
          <w:szCs w:val="22"/>
          <w:highlight w:val="green"/>
        </w:rPr>
        <w:t xml:space="preserve">Prog. </w:t>
      </w:r>
      <w:proofErr w:type="spellStart"/>
      <w:r w:rsidRPr="00644BCA">
        <w:rPr>
          <w:color w:val="4472C4" w:themeColor="accent1"/>
          <w:sz w:val="22"/>
          <w:szCs w:val="22"/>
          <w:highlight w:val="green"/>
        </w:rPr>
        <w:t>Polym</w:t>
      </w:r>
      <w:proofErr w:type="spellEnd"/>
      <w:r w:rsidRPr="00644BCA">
        <w:rPr>
          <w:color w:val="4472C4" w:themeColor="accent1"/>
          <w:sz w:val="22"/>
          <w:szCs w:val="22"/>
          <w:highlight w:val="green"/>
        </w:rPr>
        <w:t>. Sci.</w:t>
      </w:r>
      <w:r w:rsidRPr="00644BCA">
        <w:rPr>
          <w:color w:val="4472C4" w:themeColor="accent1"/>
          <w:sz w:val="22"/>
          <w:szCs w:val="22"/>
        </w:rPr>
        <w:t xml:space="preserve"> 43 (2015) 48–95. https://doi.org/10.1016/j.progpolymsci.2014.10.001.</w:t>
      </w:r>
    </w:p>
    <w:p w14:paraId="301DB964" w14:textId="77777777" w:rsidR="004F4B24" w:rsidRPr="00644BCA" w:rsidRDefault="004F4B24" w:rsidP="004F4B24">
      <w:pPr>
        <w:spacing w:after="240"/>
        <w:rPr>
          <w:color w:val="4472C4" w:themeColor="accent1"/>
          <w:sz w:val="22"/>
          <w:szCs w:val="22"/>
        </w:rPr>
      </w:pPr>
      <w:r w:rsidRPr="00644BCA">
        <w:rPr>
          <w:color w:val="4472C4" w:themeColor="accent1"/>
          <w:sz w:val="22"/>
          <w:szCs w:val="22"/>
        </w:rPr>
        <w:t xml:space="preserve">[9] X. Shi, W. Zhou, D. Ma, Q. Ma, D. Bridges, Y. Ma, A. Hu, Electrospinning of Nanofibers and Their Applications for Energy Devices, J. </w:t>
      </w:r>
      <w:proofErr w:type="spellStart"/>
      <w:r w:rsidRPr="00644BCA">
        <w:rPr>
          <w:color w:val="4472C4" w:themeColor="accent1"/>
          <w:sz w:val="22"/>
          <w:szCs w:val="22"/>
        </w:rPr>
        <w:t>Nanomater</w:t>
      </w:r>
      <w:proofErr w:type="spellEnd"/>
      <w:r w:rsidRPr="00644BCA">
        <w:rPr>
          <w:color w:val="4472C4" w:themeColor="accent1"/>
          <w:sz w:val="22"/>
          <w:szCs w:val="22"/>
        </w:rPr>
        <w:t>. 2015 (2015) 1–20. https://doi.org/10.1155/2015/140716.</w:t>
      </w:r>
    </w:p>
    <w:p w14:paraId="7F5DF343" w14:textId="77777777" w:rsidR="004F4B24" w:rsidRPr="00644BCA" w:rsidRDefault="004F4B24" w:rsidP="004F4B24">
      <w:pPr>
        <w:spacing w:after="240"/>
        <w:rPr>
          <w:color w:val="4472C4" w:themeColor="accent1"/>
          <w:sz w:val="22"/>
          <w:szCs w:val="22"/>
        </w:rPr>
      </w:pPr>
      <w:r w:rsidRPr="00644BCA">
        <w:rPr>
          <w:color w:val="4472C4" w:themeColor="accent1"/>
          <w:sz w:val="22"/>
          <w:szCs w:val="22"/>
        </w:rPr>
        <w:t xml:space="preserve">[10] J. Sharma, M. </w:t>
      </w:r>
      <w:proofErr w:type="spellStart"/>
      <w:r w:rsidRPr="00644BCA">
        <w:rPr>
          <w:color w:val="4472C4" w:themeColor="accent1"/>
          <w:sz w:val="22"/>
          <w:szCs w:val="22"/>
        </w:rPr>
        <w:t>Lizu</w:t>
      </w:r>
      <w:proofErr w:type="spellEnd"/>
      <w:r w:rsidRPr="00644BCA">
        <w:rPr>
          <w:color w:val="4472C4" w:themeColor="accent1"/>
          <w:sz w:val="22"/>
          <w:szCs w:val="22"/>
        </w:rPr>
        <w:t xml:space="preserve">, M. Stewart, K. </w:t>
      </w:r>
      <w:proofErr w:type="spellStart"/>
      <w:r w:rsidRPr="00644BCA">
        <w:rPr>
          <w:color w:val="4472C4" w:themeColor="accent1"/>
          <w:sz w:val="22"/>
          <w:szCs w:val="22"/>
        </w:rPr>
        <w:t>Zygula</w:t>
      </w:r>
      <w:proofErr w:type="spellEnd"/>
      <w:r w:rsidRPr="00644BCA">
        <w:rPr>
          <w:color w:val="4472C4" w:themeColor="accent1"/>
          <w:sz w:val="22"/>
          <w:szCs w:val="22"/>
        </w:rPr>
        <w:t xml:space="preserve">, Y. Lu, R. Chauhan, X. Yan, Z. Guo, E. </w:t>
      </w:r>
      <w:proofErr w:type="spellStart"/>
      <w:r w:rsidRPr="00644BCA">
        <w:rPr>
          <w:color w:val="4472C4" w:themeColor="accent1"/>
          <w:sz w:val="22"/>
          <w:szCs w:val="22"/>
        </w:rPr>
        <w:t>Wujcik</w:t>
      </w:r>
      <w:proofErr w:type="spellEnd"/>
      <w:r w:rsidRPr="00644BCA">
        <w:rPr>
          <w:color w:val="4472C4" w:themeColor="accent1"/>
          <w:sz w:val="22"/>
          <w:szCs w:val="22"/>
        </w:rPr>
        <w:t xml:space="preserve">, S. Wei, J. Sharma, M. </w:t>
      </w:r>
      <w:proofErr w:type="spellStart"/>
      <w:r w:rsidRPr="00644BCA">
        <w:rPr>
          <w:color w:val="4472C4" w:themeColor="accent1"/>
          <w:sz w:val="22"/>
          <w:szCs w:val="22"/>
        </w:rPr>
        <w:t>Lizu</w:t>
      </w:r>
      <w:proofErr w:type="spellEnd"/>
      <w:r w:rsidRPr="00644BCA">
        <w:rPr>
          <w:color w:val="4472C4" w:themeColor="accent1"/>
          <w:sz w:val="22"/>
          <w:szCs w:val="22"/>
        </w:rPr>
        <w:t xml:space="preserve">, M. Stewart, K. </w:t>
      </w:r>
      <w:proofErr w:type="spellStart"/>
      <w:r w:rsidRPr="00644BCA">
        <w:rPr>
          <w:color w:val="4472C4" w:themeColor="accent1"/>
          <w:sz w:val="22"/>
          <w:szCs w:val="22"/>
        </w:rPr>
        <w:t>Zygula</w:t>
      </w:r>
      <w:proofErr w:type="spellEnd"/>
      <w:r w:rsidRPr="00644BCA">
        <w:rPr>
          <w:color w:val="4472C4" w:themeColor="accent1"/>
          <w:sz w:val="22"/>
          <w:szCs w:val="22"/>
        </w:rPr>
        <w:t xml:space="preserve">, Y. Lu, R. Chauhan, X. Yan, Z. Guo, E.K. </w:t>
      </w:r>
      <w:proofErr w:type="spellStart"/>
      <w:r w:rsidRPr="00644BCA">
        <w:rPr>
          <w:color w:val="4472C4" w:themeColor="accent1"/>
          <w:sz w:val="22"/>
          <w:szCs w:val="22"/>
        </w:rPr>
        <w:t>Wujcik</w:t>
      </w:r>
      <w:proofErr w:type="spellEnd"/>
      <w:r w:rsidRPr="00644BCA">
        <w:rPr>
          <w:color w:val="4472C4" w:themeColor="accent1"/>
          <w:sz w:val="22"/>
          <w:szCs w:val="22"/>
        </w:rPr>
        <w:t>, S. Wei, Multifunctional Nanofibers towards Active Biomedical Therapeutics, Polymers (Basel). 7 (2015) 186–219. https://doi.org/10.3390/polym7020186.</w:t>
      </w:r>
    </w:p>
    <w:p w14:paraId="524A4B8C" w14:textId="77777777" w:rsidR="004F4B24" w:rsidRPr="00644BCA" w:rsidRDefault="004F4B24" w:rsidP="004F4B24">
      <w:pPr>
        <w:spacing w:after="240"/>
        <w:rPr>
          <w:color w:val="4472C4" w:themeColor="accent1"/>
          <w:sz w:val="22"/>
          <w:szCs w:val="22"/>
        </w:rPr>
      </w:pPr>
      <w:r w:rsidRPr="00644BCA">
        <w:rPr>
          <w:color w:val="4472C4" w:themeColor="accent1"/>
          <w:sz w:val="22"/>
          <w:szCs w:val="22"/>
        </w:rPr>
        <w:t xml:space="preserve">[11] B. Sun, Y.Z. Long, H.D. Zhang, M.M. Li, J.L. </w:t>
      </w:r>
      <w:proofErr w:type="spellStart"/>
      <w:r w:rsidRPr="00644BCA">
        <w:rPr>
          <w:color w:val="4472C4" w:themeColor="accent1"/>
          <w:sz w:val="22"/>
          <w:szCs w:val="22"/>
        </w:rPr>
        <w:t>Duvail</w:t>
      </w:r>
      <w:proofErr w:type="spellEnd"/>
      <w:r w:rsidRPr="00644BCA">
        <w:rPr>
          <w:color w:val="4472C4" w:themeColor="accent1"/>
          <w:sz w:val="22"/>
          <w:szCs w:val="22"/>
        </w:rPr>
        <w:t xml:space="preserve">, X.Y. Jiang, H.L. Yin, Advances in three-dimensional nanofibrous macrostructures via electrospinning, </w:t>
      </w:r>
      <w:r w:rsidRPr="00644BCA">
        <w:rPr>
          <w:color w:val="4472C4" w:themeColor="accent1"/>
          <w:sz w:val="22"/>
          <w:szCs w:val="22"/>
          <w:highlight w:val="green"/>
        </w:rPr>
        <w:t xml:space="preserve">Prog. </w:t>
      </w:r>
      <w:proofErr w:type="spellStart"/>
      <w:r w:rsidRPr="00644BCA">
        <w:rPr>
          <w:color w:val="4472C4" w:themeColor="accent1"/>
          <w:sz w:val="22"/>
          <w:szCs w:val="22"/>
          <w:highlight w:val="green"/>
        </w:rPr>
        <w:t>Polym</w:t>
      </w:r>
      <w:proofErr w:type="spellEnd"/>
      <w:r w:rsidRPr="00644BCA">
        <w:rPr>
          <w:color w:val="4472C4" w:themeColor="accent1"/>
          <w:sz w:val="22"/>
          <w:szCs w:val="22"/>
          <w:highlight w:val="green"/>
        </w:rPr>
        <w:t>. Sci.</w:t>
      </w:r>
      <w:r w:rsidRPr="00644BCA">
        <w:rPr>
          <w:color w:val="4472C4" w:themeColor="accent1"/>
          <w:sz w:val="22"/>
          <w:szCs w:val="22"/>
        </w:rPr>
        <w:t xml:space="preserve"> 39 (2014) 862–890. https://doi.org/10.1016/j.progpolymsci.2013.06.002.</w:t>
      </w:r>
    </w:p>
    <w:p w14:paraId="07411D98" w14:textId="77777777" w:rsidR="004F4B24" w:rsidRPr="00644BCA" w:rsidRDefault="004F4B24" w:rsidP="004F4B24">
      <w:pPr>
        <w:spacing w:after="240"/>
        <w:rPr>
          <w:color w:val="4472C4" w:themeColor="accent1"/>
          <w:sz w:val="22"/>
          <w:szCs w:val="22"/>
        </w:rPr>
      </w:pPr>
      <w:r w:rsidRPr="00644BCA">
        <w:rPr>
          <w:color w:val="4472C4" w:themeColor="accent1"/>
          <w:sz w:val="22"/>
          <w:szCs w:val="22"/>
        </w:rPr>
        <w:t xml:space="preserve">[12] S. Agarwal, A. Greiner, J.H. Wendorff, Functional materials by electrospinning of polymers, </w:t>
      </w:r>
      <w:r w:rsidRPr="00644BCA">
        <w:rPr>
          <w:color w:val="4472C4" w:themeColor="accent1"/>
          <w:sz w:val="22"/>
          <w:szCs w:val="22"/>
          <w:highlight w:val="green"/>
        </w:rPr>
        <w:t xml:space="preserve">Prog. </w:t>
      </w:r>
      <w:proofErr w:type="spellStart"/>
      <w:r w:rsidRPr="00644BCA">
        <w:rPr>
          <w:color w:val="4472C4" w:themeColor="accent1"/>
          <w:sz w:val="22"/>
          <w:szCs w:val="22"/>
          <w:highlight w:val="green"/>
        </w:rPr>
        <w:t>Polym</w:t>
      </w:r>
      <w:proofErr w:type="spellEnd"/>
      <w:r w:rsidRPr="00644BCA">
        <w:rPr>
          <w:color w:val="4472C4" w:themeColor="accent1"/>
          <w:sz w:val="22"/>
          <w:szCs w:val="22"/>
          <w:highlight w:val="green"/>
        </w:rPr>
        <w:t>. Sci.</w:t>
      </w:r>
      <w:r w:rsidRPr="00644BCA">
        <w:rPr>
          <w:color w:val="4472C4" w:themeColor="accent1"/>
          <w:sz w:val="22"/>
          <w:szCs w:val="22"/>
        </w:rPr>
        <w:t xml:space="preserve"> 38 (2013) 963–991. https://doi.org/10.1016/j.progpolymsci.2013.02.001.</w:t>
      </w:r>
    </w:p>
    <w:p w14:paraId="6818FAA0" w14:textId="77777777" w:rsidR="004F4B24" w:rsidRPr="00644BCA" w:rsidRDefault="004F4B24" w:rsidP="004F4B24">
      <w:pPr>
        <w:spacing w:after="240"/>
        <w:rPr>
          <w:color w:val="4472C4" w:themeColor="accent1"/>
          <w:sz w:val="22"/>
          <w:szCs w:val="22"/>
        </w:rPr>
      </w:pPr>
      <w:r w:rsidRPr="00644BCA">
        <w:rPr>
          <w:color w:val="4472C4" w:themeColor="accent1"/>
          <w:sz w:val="22"/>
          <w:szCs w:val="22"/>
        </w:rPr>
        <w:t xml:space="preserve">[13] V. Pillay, C. </w:t>
      </w:r>
      <w:proofErr w:type="spellStart"/>
      <w:r w:rsidRPr="00644BCA">
        <w:rPr>
          <w:color w:val="4472C4" w:themeColor="accent1"/>
          <w:sz w:val="22"/>
          <w:szCs w:val="22"/>
        </w:rPr>
        <w:t>Dott</w:t>
      </w:r>
      <w:proofErr w:type="spellEnd"/>
      <w:r w:rsidRPr="00644BCA">
        <w:rPr>
          <w:color w:val="4472C4" w:themeColor="accent1"/>
          <w:sz w:val="22"/>
          <w:szCs w:val="22"/>
        </w:rPr>
        <w:t xml:space="preserve">, Y.E. </w:t>
      </w:r>
      <w:proofErr w:type="spellStart"/>
      <w:r w:rsidRPr="00644BCA">
        <w:rPr>
          <w:color w:val="4472C4" w:themeColor="accent1"/>
          <w:sz w:val="22"/>
          <w:szCs w:val="22"/>
        </w:rPr>
        <w:t>Choonara</w:t>
      </w:r>
      <w:proofErr w:type="spellEnd"/>
      <w:r w:rsidRPr="00644BCA">
        <w:rPr>
          <w:color w:val="4472C4" w:themeColor="accent1"/>
          <w:sz w:val="22"/>
          <w:szCs w:val="22"/>
        </w:rPr>
        <w:t xml:space="preserve">, C. Tyagi, L. </w:t>
      </w:r>
      <w:proofErr w:type="spellStart"/>
      <w:r w:rsidRPr="00644BCA">
        <w:rPr>
          <w:color w:val="4472C4" w:themeColor="accent1"/>
          <w:sz w:val="22"/>
          <w:szCs w:val="22"/>
        </w:rPr>
        <w:t>Tomar</w:t>
      </w:r>
      <w:proofErr w:type="spellEnd"/>
      <w:r w:rsidRPr="00644BCA">
        <w:rPr>
          <w:color w:val="4472C4" w:themeColor="accent1"/>
          <w:sz w:val="22"/>
          <w:szCs w:val="22"/>
        </w:rPr>
        <w:t xml:space="preserve">, P. Kumar, L.C. Du Toit, V.M.K. </w:t>
      </w:r>
      <w:proofErr w:type="spellStart"/>
      <w:r w:rsidRPr="00644BCA">
        <w:rPr>
          <w:color w:val="4472C4" w:themeColor="accent1"/>
          <w:sz w:val="22"/>
          <w:szCs w:val="22"/>
        </w:rPr>
        <w:t>Ndesendo</w:t>
      </w:r>
      <w:proofErr w:type="spellEnd"/>
      <w:r w:rsidRPr="00644BCA">
        <w:rPr>
          <w:color w:val="4472C4" w:themeColor="accent1"/>
          <w:sz w:val="22"/>
          <w:szCs w:val="22"/>
        </w:rPr>
        <w:t xml:space="preserve">, A review of the effect of processing variables on the fabrication of electrospun nanofibers for drug delivery applications, J. </w:t>
      </w:r>
      <w:proofErr w:type="spellStart"/>
      <w:r w:rsidRPr="00644BCA">
        <w:rPr>
          <w:color w:val="4472C4" w:themeColor="accent1"/>
          <w:sz w:val="22"/>
          <w:szCs w:val="22"/>
        </w:rPr>
        <w:t>Nanomater</w:t>
      </w:r>
      <w:proofErr w:type="spellEnd"/>
      <w:r w:rsidRPr="00644BCA">
        <w:rPr>
          <w:color w:val="4472C4" w:themeColor="accent1"/>
          <w:sz w:val="22"/>
          <w:szCs w:val="22"/>
        </w:rPr>
        <w:t>. 2013 (2013). https://doi.org/10.1155/2013/789289.</w:t>
      </w:r>
    </w:p>
    <w:p w14:paraId="2153C4FD" w14:textId="77777777" w:rsidR="004F4B24" w:rsidRPr="00644BCA" w:rsidRDefault="004F4B24" w:rsidP="004F4B24">
      <w:pPr>
        <w:spacing w:after="240"/>
        <w:rPr>
          <w:color w:val="4472C4" w:themeColor="accent1"/>
          <w:sz w:val="22"/>
          <w:szCs w:val="22"/>
        </w:rPr>
      </w:pPr>
      <w:r w:rsidRPr="00644BCA">
        <w:rPr>
          <w:color w:val="4472C4" w:themeColor="accent1"/>
          <w:sz w:val="22"/>
          <w:szCs w:val="22"/>
        </w:rPr>
        <w:t xml:space="preserve">[14] S.K. </w:t>
      </w:r>
      <w:proofErr w:type="spellStart"/>
      <w:r w:rsidRPr="00644BCA">
        <w:rPr>
          <w:color w:val="4472C4" w:themeColor="accent1"/>
          <w:sz w:val="22"/>
          <w:szCs w:val="22"/>
        </w:rPr>
        <w:t>Nataraj</w:t>
      </w:r>
      <w:proofErr w:type="spellEnd"/>
      <w:r w:rsidRPr="00644BCA">
        <w:rPr>
          <w:color w:val="4472C4" w:themeColor="accent1"/>
          <w:sz w:val="22"/>
          <w:szCs w:val="22"/>
        </w:rPr>
        <w:t xml:space="preserve">, K.S. Yang, T.M. </w:t>
      </w:r>
      <w:proofErr w:type="spellStart"/>
      <w:r w:rsidRPr="00644BCA">
        <w:rPr>
          <w:color w:val="4472C4" w:themeColor="accent1"/>
          <w:sz w:val="22"/>
          <w:szCs w:val="22"/>
        </w:rPr>
        <w:t>Aminabhavi</w:t>
      </w:r>
      <w:proofErr w:type="spellEnd"/>
      <w:r w:rsidRPr="00644BCA">
        <w:rPr>
          <w:color w:val="4472C4" w:themeColor="accent1"/>
          <w:sz w:val="22"/>
          <w:szCs w:val="22"/>
        </w:rPr>
        <w:t xml:space="preserve">, Polyacrylonitrile-based nanofibers—A state-of-the-art review, </w:t>
      </w:r>
      <w:r w:rsidRPr="00644BCA">
        <w:rPr>
          <w:color w:val="4472C4" w:themeColor="accent1"/>
          <w:sz w:val="22"/>
          <w:szCs w:val="22"/>
          <w:highlight w:val="green"/>
        </w:rPr>
        <w:t xml:space="preserve">Prog. </w:t>
      </w:r>
      <w:proofErr w:type="spellStart"/>
      <w:r w:rsidRPr="00644BCA">
        <w:rPr>
          <w:color w:val="4472C4" w:themeColor="accent1"/>
          <w:sz w:val="22"/>
          <w:szCs w:val="22"/>
          <w:highlight w:val="green"/>
        </w:rPr>
        <w:t>Polym</w:t>
      </w:r>
      <w:proofErr w:type="spellEnd"/>
      <w:r w:rsidRPr="00644BCA">
        <w:rPr>
          <w:color w:val="4472C4" w:themeColor="accent1"/>
          <w:sz w:val="22"/>
          <w:szCs w:val="22"/>
          <w:highlight w:val="green"/>
        </w:rPr>
        <w:t>. Sci.</w:t>
      </w:r>
      <w:r w:rsidRPr="00644BCA">
        <w:rPr>
          <w:color w:val="4472C4" w:themeColor="accent1"/>
          <w:sz w:val="22"/>
          <w:szCs w:val="22"/>
        </w:rPr>
        <w:t xml:space="preserve"> 37 (2012) 487–513. https://doi.org/10.1016/J.PROGPOLYMSCI.2011.07.001.</w:t>
      </w:r>
    </w:p>
    <w:p w14:paraId="25B8D0DD" w14:textId="77777777" w:rsidR="004F4B24" w:rsidRPr="00644BCA" w:rsidRDefault="004F4B24" w:rsidP="004F4B24">
      <w:pPr>
        <w:spacing w:after="240"/>
        <w:rPr>
          <w:color w:val="4472C4" w:themeColor="accent1"/>
          <w:sz w:val="22"/>
          <w:szCs w:val="22"/>
        </w:rPr>
      </w:pPr>
      <w:r w:rsidRPr="00644BCA">
        <w:rPr>
          <w:color w:val="4472C4" w:themeColor="accent1"/>
          <w:sz w:val="22"/>
          <w:szCs w:val="22"/>
        </w:rPr>
        <w:t xml:space="preserve">[15] D.H. </w:t>
      </w:r>
      <w:proofErr w:type="spellStart"/>
      <w:r w:rsidRPr="00644BCA">
        <w:rPr>
          <w:color w:val="4472C4" w:themeColor="accent1"/>
          <w:sz w:val="22"/>
          <w:szCs w:val="22"/>
        </w:rPr>
        <w:t>Reneker</w:t>
      </w:r>
      <w:proofErr w:type="spellEnd"/>
      <w:r w:rsidRPr="00644BCA">
        <w:rPr>
          <w:color w:val="4472C4" w:themeColor="accent1"/>
          <w:sz w:val="22"/>
          <w:szCs w:val="22"/>
        </w:rPr>
        <w:t xml:space="preserve">, A.L. </w:t>
      </w:r>
      <w:proofErr w:type="spellStart"/>
      <w:r w:rsidRPr="00644BCA">
        <w:rPr>
          <w:color w:val="4472C4" w:themeColor="accent1"/>
          <w:sz w:val="22"/>
          <w:szCs w:val="22"/>
        </w:rPr>
        <w:t>Yarin</w:t>
      </w:r>
      <w:proofErr w:type="spellEnd"/>
      <w:r w:rsidRPr="00644BCA">
        <w:rPr>
          <w:color w:val="4472C4" w:themeColor="accent1"/>
          <w:sz w:val="22"/>
          <w:szCs w:val="22"/>
        </w:rPr>
        <w:t>, Electrospinning jets and polymer nanofibers, Polymer (</w:t>
      </w:r>
      <w:proofErr w:type="spellStart"/>
      <w:r w:rsidRPr="00644BCA">
        <w:rPr>
          <w:color w:val="4472C4" w:themeColor="accent1"/>
          <w:sz w:val="22"/>
          <w:szCs w:val="22"/>
        </w:rPr>
        <w:t>Guildf</w:t>
      </w:r>
      <w:proofErr w:type="spellEnd"/>
      <w:r w:rsidRPr="00644BCA">
        <w:rPr>
          <w:color w:val="4472C4" w:themeColor="accent1"/>
          <w:sz w:val="22"/>
          <w:szCs w:val="22"/>
        </w:rPr>
        <w:t>). 49 (2008) 2387–2425. https://doi.org/10.1016/J.POLYMER.2008.02.002.</w:t>
      </w:r>
    </w:p>
    <w:p w14:paraId="0B6F4922" w14:textId="3E31758B" w:rsidR="006245F2" w:rsidRPr="00644BCA" w:rsidRDefault="004F4B24" w:rsidP="004F4B24">
      <w:pPr>
        <w:spacing w:after="240"/>
        <w:rPr>
          <w:color w:val="4472C4" w:themeColor="accent1"/>
          <w:sz w:val="22"/>
          <w:szCs w:val="22"/>
        </w:rPr>
      </w:pPr>
      <w:r w:rsidRPr="00644BCA">
        <w:rPr>
          <w:color w:val="4472C4" w:themeColor="accent1"/>
          <w:sz w:val="22"/>
          <w:szCs w:val="22"/>
        </w:rPr>
        <w:t xml:space="preserve">[16] Z.-M. Huang, Y.-Z. Zhang, M. </w:t>
      </w:r>
      <w:proofErr w:type="spellStart"/>
      <w:r w:rsidRPr="00644BCA">
        <w:rPr>
          <w:color w:val="4472C4" w:themeColor="accent1"/>
          <w:sz w:val="22"/>
          <w:szCs w:val="22"/>
        </w:rPr>
        <w:t>Kotaki</w:t>
      </w:r>
      <w:proofErr w:type="spellEnd"/>
      <w:r w:rsidRPr="00644BCA">
        <w:rPr>
          <w:color w:val="4472C4" w:themeColor="accent1"/>
          <w:sz w:val="22"/>
          <w:szCs w:val="22"/>
        </w:rPr>
        <w:t>, S. Ramakrishna, A review on polymer nanofibers by electrospinning and their applications in nanocomposites, Compos. Sci. Technol. 63 (2003) 2223–2253. https://doi.org/10.1016/S0266-3538(03)00178-7.</w:t>
      </w:r>
    </w:p>
    <w:p w14:paraId="193EA67D" w14:textId="77777777" w:rsidR="007C1820" w:rsidRPr="00504DAA" w:rsidRDefault="007C1820">
      <w:pPr>
        <w:rPr>
          <w:b/>
          <w:color w:val="000000"/>
          <w:szCs w:val="22"/>
        </w:rPr>
      </w:pPr>
      <w:r w:rsidRPr="00504DAA">
        <w:rPr>
          <w:b/>
          <w:color w:val="000000"/>
          <w:szCs w:val="22"/>
        </w:rPr>
        <w:t xml:space="preserve">6. Five publications by the author(s) </w:t>
      </w:r>
    </w:p>
    <w:p w14:paraId="1385D8B0" w14:textId="77777777" w:rsidR="00ED7873" w:rsidRPr="00FE3379" w:rsidRDefault="007C1820">
      <w:pPr>
        <w:rPr>
          <w:color w:val="BFBFBF"/>
          <w:sz w:val="22"/>
        </w:rPr>
      </w:pPr>
      <w:r w:rsidRPr="00FE3379">
        <w:rPr>
          <w:color w:val="BFBFBF"/>
          <w:sz w:val="22"/>
        </w:rPr>
        <w:t>List five (5) publications by the author(s) most closely related to the topic of proposed review.</w:t>
      </w:r>
    </w:p>
    <w:p w14:paraId="10D69229" w14:textId="77777777" w:rsidR="007C1820" w:rsidRPr="00504DAA" w:rsidRDefault="007C1820">
      <w:pPr>
        <w:rPr>
          <w:color w:val="000000"/>
          <w:sz w:val="22"/>
          <w:szCs w:val="22"/>
        </w:rPr>
      </w:pPr>
    </w:p>
    <w:p w14:paraId="12B1E78B" w14:textId="77777777" w:rsidR="00504DAA" w:rsidRPr="00504DAA" w:rsidRDefault="00504DAA">
      <w:pPr>
        <w:rPr>
          <w:b/>
          <w:color w:val="000000"/>
          <w:szCs w:val="22"/>
        </w:rPr>
      </w:pPr>
      <w:r w:rsidRPr="00504DAA">
        <w:rPr>
          <w:b/>
          <w:color w:val="000000"/>
          <w:szCs w:val="22"/>
        </w:rPr>
        <w:t>7. Author publication record</w:t>
      </w:r>
    </w:p>
    <w:p w14:paraId="4E0C7F42" w14:textId="77777777" w:rsidR="00504DAA" w:rsidRPr="00FE3379" w:rsidRDefault="00504DAA">
      <w:pPr>
        <w:rPr>
          <w:color w:val="BFBFBF"/>
          <w:sz w:val="22"/>
        </w:rPr>
      </w:pPr>
      <w:r w:rsidRPr="00FE3379">
        <w:rPr>
          <w:color w:val="BFBFBF"/>
          <w:sz w:val="22"/>
        </w:rPr>
        <w:t xml:space="preserve">Total number of publications of each author plus the number for each related to the proposed topic. </w:t>
      </w:r>
    </w:p>
    <w:p w14:paraId="507AF6EB" w14:textId="77777777" w:rsidR="00504DAA" w:rsidRPr="00504DAA" w:rsidRDefault="00504DAA">
      <w:pPr>
        <w:rPr>
          <w:color w:val="000000"/>
          <w:sz w:val="22"/>
          <w:szCs w:val="22"/>
        </w:rPr>
      </w:pPr>
    </w:p>
    <w:p w14:paraId="185F7D73" w14:textId="77777777" w:rsidR="00504DAA" w:rsidRPr="00504DAA" w:rsidRDefault="00504DAA">
      <w:pPr>
        <w:rPr>
          <w:color w:val="000000"/>
          <w:szCs w:val="22"/>
        </w:rPr>
      </w:pPr>
      <w:r w:rsidRPr="00504DAA">
        <w:rPr>
          <w:b/>
          <w:color w:val="000000"/>
          <w:szCs w:val="22"/>
        </w:rPr>
        <w:t>8. Names of ten internationally recognized experts on the topic</w:t>
      </w:r>
    </w:p>
    <w:p w14:paraId="225C63B8" w14:textId="77777777" w:rsidR="00504DAA" w:rsidRPr="000540B2" w:rsidRDefault="006C6C6C">
      <w:pPr>
        <w:rPr>
          <w:color w:val="BFBFBF"/>
          <w:sz w:val="22"/>
          <w:rPrChange w:id="51" w:author="Emilee Tkacik" w:date="2020-04-22T10:33:00Z">
            <w:rPr>
              <w:color w:val="BFBFBF"/>
              <w:sz w:val="22"/>
              <w:szCs w:val="22"/>
            </w:rPr>
          </w:rPrChange>
        </w:rPr>
      </w:pPr>
      <w:r w:rsidRPr="00FE3379">
        <w:rPr>
          <w:color w:val="BFBFBF"/>
          <w:sz w:val="22"/>
        </w:rPr>
        <w:t xml:space="preserve">The names suggested should not include persons with whom any of the </w:t>
      </w:r>
      <w:r w:rsidR="005616F8" w:rsidRPr="00FE3379">
        <w:rPr>
          <w:color w:val="BFBFBF"/>
          <w:sz w:val="22"/>
        </w:rPr>
        <w:t>authors have collaborated in the preceding 7 years (such names may appear in item 5).</w:t>
      </w:r>
    </w:p>
    <w:p w14:paraId="4D6A537F" w14:textId="77777777" w:rsidR="006C6C6C" w:rsidRPr="00504DAA" w:rsidRDefault="006C6C6C">
      <w:pPr>
        <w:rPr>
          <w:color w:val="000000"/>
          <w:sz w:val="22"/>
          <w:szCs w:val="22"/>
        </w:rPr>
      </w:pPr>
    </w:p>
    <w:p w14:paraId="03121E2F" w14:textId="77777777" w:rsidR="007C1820" w:rsidRPr="00504DAA" w:rsidRDefault="00504DAA">
      <w:pPr>
        <w:rPr>
          <w:b/>
          <w:color w:val="000000"/>
          <w:szCs w:val="22"/>
        </w:rPr>
      </w:pPr>
      <w:r w:rsidRPr="00504DAA">
        <w:rPr>
          <w:b/>
          <w:color w:val="000000"/>
          <w:szCs w:val="22"/>
        </w:rPr>
        <w:t xml:space="preserve">9. </w:t>
      </w:r>
      <w:r w:rsidR="007C1820" w:rsidRPr="00504DAA">
        <w:rPr>
          <w:b/>
          <w:color w:val="000000"/>
          <w:szCs w:val="22"/>
        </w:rPr>
        <w:t>Estimated statistics on the review</w:t>
      </w:r>
    </w:p>
    <w:p w14:paraId="691CABE4" w14:textId="77777777" w:rsidR="007C1820" w:rsidRPr="000540B2" w:rsidRDefault="005616F8" w:rsidP="005616F8">
      <w:pPr>
        <w:rPr>
          <w:color w:val="BFBFBF"/>
          <w:sz w:val="22"/>
          <w:rPrChange w:id="52" w:author="Emilee Tkacik" w:date="2020-04-22T10:33:00Z">
            <w:rPr>
              <w:color w:val="BFBFBF"/>
              <w:sz w:val="22"/>
              <w:szCs w:val="22"/>
            </w:rPr>
          </w:rPrChange>
        </w:rPr>
      </w:pPr>
      <w:r w:rsidRPr="00FE3379">
        <w:rPr>
          <w:color w:val="BFBFBF"/>
          <w:sz w:val="22"/>
        </w:rPr>
        <w:t xml:space="preserve">Provide estimates of the number of references and estimated </w:t>
      </w:r>
      <w:r w:rsidR="00097116" w:rsidRPr="00FE3379">
        <w:rPr>
          <w:color w:val="BFBFBF"/>
          <w:sz w:val="22"/>
        </w:rPr>
        <w:t>percentage of</w:t>
      </w:r>
      <w:r w:rsidRPr="00FE3379">
        <w:rPr>
          <w:color w:val="BFBFBF"/>
          <w:sz w:val="22"/>
        </w:rPr>
        <w:t xml:space="preserve"> references published within the last decade, the</w:t>
      </w:r>
      <w:r w:rsidR="00097116" w:rsidRPr="000540B2">
        <w:rPr>
          <w:color w:val="BFBFBF"/>
          <w:sz w:val="22"/>
          <w:rPrChange w:id="53" w:author="Emilee Tkacik" w:date="2020-04-22T10:33:00Z">
            <w:rPr>
              <w:color w:val="BFBFBF"/>
              <w:sz w:val="22"/>
              <w:szCs w:val="22"/>
            </w:rPr>
          </w:rPrChange>
        </w:rPr>
        <w:t xml:space="preserve"> </w:t>
      </w:r>
      <w:r w:rsidRPr="000540B2">
        <w:rPr>
          <w:color w:val="BFBFBF"/>
          <w:sz w:val="22"/>
          <w:rPrChange w:id="54" w:author="Emilee Tkacik" w:date="2020-04-22T10:33:00Z">
            <w:rPr>
              <w:color w:val="BFBFBF"/>
              <w:sz w:val="22"/>
              <w:szCs w:val="22"/>
            </w:rPr>
          </w:rPrChange>
        </w:rPr>
        <w:t>number of double-spaced pages, figures/schemes, and a tentative submittal date.</w:t>
      </w:r>
    </w:p>
    <w:p w14:paraId="0BFB3A3A" w14:textId="77777777" w:rsidR="005616F8" w:rsidRDefault="005616F8">
      <w:pPr>
        <w:rPr>
          <w:b/>
          <w:color w:val="000000"/>
          <w:szCs w:val="22"/>
        </w:rPr>
      </w:pPr>
    </w:p>
    <w:p w14:paraId="3FF578DF" w14:textId="77777777" w:rsidR="007C1820" w:rsidRPr="00504DAA" w:rsidRDefault="00504DAA">
      <w:pPr>
        <w:rPr>
          <w:b/>
          <w:color w:val="000000"/>
          <w:szCs w:val="22"/>
        </w:rPr>
      </w:pPr>
      <w:r w:rsidRPr="00504DAA">
        <w:rPr>
          <w:b/>
          <w:color w:val="000000"/>
          <w:szCs w:val="22"/>
        </w:rPr>
        <w:t>10</w:t>
      </w:r>
      <w:r w:rsidR="00D16106" w:rsidRPr="00504DAA">
        <w:rPr>
          <w:b/>
          <w:color w:val="000000"/>
          <w:szCs w:val="22"/>
        </w:rPr>
        <w:t>. Information from the Editors</w:t>
      </w:r>
    </w:p>
    <w:p w14:paraId="472AC686" w14:textId="77777777" w:rsidR="00691498" w:rsidRPr="000540B2" w:rsidRDefault="00D16106">
      <w:pPr>
        <w:rPr>
          <w:color w:val="BFBFBF"/>
          <w:sz w:val="22"/>
          <w:rPrChange w:id="55" w:author="Emilee Tkacik" w:date="2020-04-22T10:33:00Z">
            <w:rPr>
              <w:color w:val="BFBFBF"/>
              <w:sz w:val="22"/>
              <w:szCs w:val="22"/>
            </w:rPr>
          </w:rPrChange>
        </w:rPr>
      </w:pPr>
      <w:r w:rsidRPr="00FE3379">
        <w:rPr>
          <w:color w:val="BFBFBF"/>
          <w:sz w:val="22"/>
        </w:rPr>
        <w:t>S</w:t>
      </w:r>
      <w:r w:rsidR="00691498" w:rsidRPr="00FE3379">
        <w:rPr>
          <w:color w:val="BFBFBF"/>
          <w:sz w:val="22"/>
        </w:rPr>
        <w:t>ubmission of a manuscript to ‘Progress in P</w:t>
      </w:r>
      <w:r w:rsidRPr="00FE3379">
        <w:rPr>
          <w:color w:val="BFBFBF"/>
          <w:sz w:val="22"/>
        </w:rPr>
        <w:t xml:space="preserve">olymer Science’ is contingent </w:t>
      </w:r>
      <w:r w:rsidR="00691498" w:rsidRPr="00FE3379">
        <w:rPr>
          <w:color w:val="BFBFBF"/>
          <w:sz w:val="22"/>
        </w:rPr>
        <w:t>on the agreement b</w:t>
      </w:r>
      <w:r w:rsidR="00691498" w:rsidRPr="000540B2">
        <w:rPr>
          <w:color w:val="BFBFBF"/>
          <w:sz w:val="22"/>
          <w:rPrChange w:id="56" w:author="Emilee Tkacik" w:date="2020-04-22T10:33:00Z">
            <w:rPr>
              <w:color w:val="BFBFBF"/>
              <w:sz w:val="22"/>
              <w:szCs w:val="22"/>
            </w:rPr>
          </w:rPrChange>
        </w:rPr>
        <w:t>y all the authors that the submitted work has not received prior publication and that no portion of this or any other closely related work is under consideration for publication elsewhere in any medium, including electronic journals, computer databases, and publicly accessible preprint Web sites.</w:t>
      </w:r>
    </w:p>
    <w:p w14:paraId="4F0ECF68" w14:textId="77777777" w:rsidR="00EA2963" w:rsidRPr="000F1771" w:rsidRDefault="00EA2963">
      <w:pPr>
        <w:rPr>
          <w:color w:val="000000"/>
          <w:sz w:val="22"/>
        </w:rPr>
      </w:pPr>
    </w:p>
    <w:p w14:paraId="0637A2A0" w14:textId="77777777" w:rsidR="00EA2963" w:rsidRPr="000540B2" w:rsidRDefault="00EA2963">
      <w:pPr>
        <w:rPr>
          <w:color w:val="BFBFBF"/>
          <w:sz w:val="22"/>
          <w:rPrChange w:id="57" w:author="Emilee Tkacik" w:date="2020-04-22T10:33:00Z">
            <w:rPr>
              <w:color w:val="BFBFBF"/>
              <w:sz w:val="22"/>
              <w:szCs w:val="22"/>
            </w:rPr>
          </w:rPrChange>
        </w:rPr>
      </w:pPr>
      <w:r w:rsidRPr="00FE3379">
        <w:rPr>
          <w:color w:val="BFBFBF"/>
          <w:sz w:val="22"/>
        </w:rPr>
        <w:t>Given the nature of sources and continuity of availability, citations to Wikipedia should be avoided</w:t>
      </w:r>
      <w:r w:rsidR="00504DAA" w:rsidRPr="00FE3379">
        <w:rPr>
          <w:color w:val="BFBFBF"/>
          <w:sz w:val="22"/>
        </w:rPr>
        <w:t xml:space="preserve"> and the use of websites from and on the products of commercial organizations is discouraged</w:t>
      </w:r>
      <w:r w:rsidRPr="000540B2">
        <w:rPr>
          <w:color w:val="BFBFBF"/>
          <w:sz w:val="22"/>
          <w:rPrChange w:id="58" w:author="Emilee Tkacik" w:date="2020-04-22T10:33:00Z">
            <w:rPr>
              <w:color w:val="BFBFBF"/>
              <w:sz w:val="22"/>
              <w:szCs w:val="22"/>
            </w:rPr>
          </w:rPrChange>
        </w:rPr>
        <w:t>.</w:t>
      </w:r>
    </w:p>
    <w:p w14:paraId="1F667F70" w14:textId="77777777" w:rsidR="00D516BB" w:rsidRPr="000F1771" w:rsidRDefault="00D516BB">
      <w:pPr>
        <w:rPr>
          <w:color w:val="000000"/>
          <w:sz w:val="22"/>
        </w:rPr>
      </w:pPr>
    </w:p>
    <w:p w14:paraId="3A339EB7" w14:textId="77777777" w:rsidR="008E789C" w:rsidRPr="000540B2" w:rsidRDefault="008E789C" w:rsidP="008E789C">
      <w:pPr>
        <w:rPr>
          <w:i/>
          <w:color w:val="BFBFBF"/>
          <w:sz w:val="22"/>
          <w:rPrChange w:id="59" w:author="Emilee Tkacik" w:date="2020-04-22T10:33:00Z">
            <w:rPr>
              <w:color w:val="BFBFBF"/>
              <w:sz w:val="22"/>
              <w:szCs w:val="22"/>
            </w:rPr>
          </w:rPrChange>
        </w:rPr>
      </w:pPr>
      <w:r w:rsidRPr="000540B2">
        <w:rPr>
          <w:i/>
          <w:color w:val="BFBFBF"/>
          <w:sz w:val="22"/>
          <w:rPrChange w:id="60" w:author="Emilee Tkacik" w:date="2020-04-22T10:33:00Z">
            <w:rPr>
              <w:color w:val="BFBFBF"/>
              <w:sz w:val="22"/>
              <w:szCs w:val="22"/>
            </w:rPr>
          </w:rPrChange>
        </w:rPr>
        <w:t xml:space="preserve">All submissions are routinely examined for the use of excerpts from the published </w:t>
      </w:r>
      <w:proofErr w:type="gramStart"/>
      <w:r w:rsidRPr="000540B2">
        <w:rPr>
          <w:i/>
          <w:color w:val="BFBFBF"/>
          <w:sz w:val="22"/>
          <w:rPrChange w:id="61" w:author="Emilee Tkacik" w:date="2020-04-22T10:33:00Z">
            <w:rPr>
              <w:color w:val="BFBFBF"/>
              <w:sz w:val="22"/>
              <w:szCs w:val="22"/>
            </w:rPr>
          </w:rPrChange>
        </w:rPr>
        <w:t>literature, and</w:t>
      </w:r>
      <w:proofErr w:type="gramEnd"/>
      <w:r w:rsidRPr="000540B2">
        <w:rPr>
          <w:i/>
          <w:color w:val="BFBFBF"/>
          <w:sz w:val="22"/>
          <w:rPrChange w:id="62" w:author="Emilee Tkacik" w:date="2020-04-22T10:33:00Z">
            <w:rPr>
              <w:color w:val="BFBFBF"/>
              <w:sz w:val="22"/>
              <w:szCs w:val="22"/>
            </w:rPr>
          </w:rPrChange>
        </w:rPr>
        <w:t xml:space="preserve"> may be rejected if such are found in excess of standard nomenclature and phrases.  Aside from potential legal complications, the practice of copying published excerpts tends to frustrate the critical evaluation of the topic of interest that is an essential part of a useful review. </w:t>
      </w:r>
    </w:p>
    <w:p w14:paraId="695CA0B4" w14:textId="77777777" w:rsidR="00691498" w:rsidRPr="000F1771" w:rsidRDefault="00691498">
      <w:pPr>
        <w:rPr>
          <w:color w:val="000000"/>
          <w:sz w:val="22"/>
        </w:rPr>
      </w:pPr>
    </w:p>
    <w:p w14:paraId="218E0B82" w14:textId="77777777" w:rsidR="00932A1F" w:rsidRPr="000540B2" w:rsidRDefault="00C261EA">
      <w:pPr>
        <w:rPr>
          <w:color w:val="BFBFBF"/>
          <w:sz w:val="22"/>
          <w:rPrChange w:id="63" w:author="Emilee Tkacik" w:date="2020-04-22T10:33:00Z">
            <w:rPr>
              <w:color w:val="BFBFBF"/>
              <w:sz w:val="22"/>
              <w:szCs w:val="22"/>
            </w:rPr>
          </w:rPrChange>
        </w:rPr>
      </w:pPr>
      <w:r w:rsidRPr="00FE3379">
        <w:rPr>
          <w:color w:val="BFBFBF"/>
          <w:sz w:val="22"/>
        </w:rPr>
        <w:t xml:space="preserve">All papers published in Progress in Polymer Science receive the benefit of a peer review. </w:t>
      </w:r>
      <w:r w:rsidR="00D16106" w:rsidRPr="00FE3379">
        <w:rPr>
          <w:color w:val="BFBFBF"/>
          <w:sz w:val="22"/>
        </w:rPr>
        <w:t xml:space="preserve">If your proposal is accepted the notice of acceptance will be accompanied by detailed instructions to facilitate </w:t>
      </w:r>
      <w:r w:rsidRPr="000540B2">
        <w:rPr>
          <w:color w:val="BFBFBF"/>
          <w:sz w:val="22"/>
          <w:rPrChange w:id="64" w:author="Emilee Tkacik" w:date="2020-04-22T10:33:00Z">
            <w:rPr>
              <w:color w:val="BFBFBF"/>
              <w:sz w:val="22"/>
              <w:szCs w:val="22"/>
            </w:rPr>
          </w:rPrChange>
        </w:rPr>
        <w:t>preparation of a manuscript in the format required by the journal</w:t>
      </w:r>
      <w:r w:rsidR="00D16106" w:rsidRPr="000540B2">
        <w:rPr>
          <w:color w:val="BFBFBF"/>
          <w:sz w:val="22"/>
          <w:rPrChange w:id="65" w:author="Emilee Tkacik" w:date="2020-04-22T10:33:00Z">
            <w:rPr>
              <w:color w:val="BFBFBF"/>
              <w:sz w:val="22"/>
              <w:szCs w:val="22"/>
            </w:rPr>
          </w:rPrChange>
        </w:rPr>
        <w:t xml:space="preserve">. In particular, </w:t>
      </w:r>
      <w:r w:rsidRPr="000540B2">
        <w:rPr>
          <w:b/>
          <w:i/>
          <w:color w:val="BFBFBF"/>
          <w:sz w:val="22"/>
          <w:rPrChange w:id="66" w:author="Emilee Tkacik" w:date="2020-04-22T10:33:00Z">
            <w:rPr>
              <w:color w:val="BFBFBF"/>
              <w:sz w:val="22"/>
              <w:szCs w:val="22"/>
            </w:rPr>
          </w:rPrChange>
        </w:rPr>
        <w:t>the requirement for full titles of journal articles, p</w:t>
      </w:r>
      <w:r w:rsidR="00504DAA" w:rsidRPr="000540B2">
        <w:rPr>
          <w:b/>
          <w:i/>
          <w:color w:val="BFBFBF"/>
          <w:sz w:val="22"/>
          <w:rPrChange w:id="67" w:author="Emilee Tkacik" w:date="2020-04-22T10:33:00Z">
            <w:rPr>
              <w:color w:val="BFBFBF"/>
              <w:sz w:val="22"/>
              <w:szCs w:val="22"/>
            </w:rPr>
          </w:rPrChange>
        </w:rPr>
        <w:t>atents, book chapters, etc., in</w:t>
      </w:r>
      <w:r w:rsidRPr="000540B2">
        <w:rPr>
          <w:b/>
          <w:i/>
          <w:color w:val="BFBFBF"/>
          <w:sz w:val="22"/>
          <w:rPrChange w:id="68" w:author="Emilee Tkacik" w:date="2020-04-22T10:33:00Z">
            <w:rPr>
              <w:color w:val="BFBFBF"/>
              <w:sz w:val="22"/>
              <w:szCs w:val="22"/>
            </w:rPr>
          </w:rPrChange>
        </w:rPr>
        <w:t xml:space="preserve"> the bibliography, along with the requirement for copyright permissions if use is made of copyright material</w:t>
      </w:r>
      <w:r w:rsidR="00D16106" w:rsidRPr="00FE3379">
        <w:rPr>
          <w:color w:val="BFBFBF"/>
          <w:sz w:val="22"/>
        </w:rPr>
        <w:t>; w</w:t>
      </w:r>
      <w:r w:rsidRPr="00FE3379">
        <w:rPr>
          <w:color w:val="BFBFBF"/>
          <w:sz w:val="22"/>
        </w:rPr>
        <w:t xml:space="preserve">ith respect to copyright material, </w:t>
      </w:r>
      <w:r w:rsidR="00D16106" w:rsidRPr="00FE3379">
        <w:rPr>
          <w:color w:val="BFBFBF"/>
          <w:sz w:val="22"/>
        </w:rPr>
        <w:t>a review should</w:t>
      </w:r>
      <w:r w:rsidRPr="000540B2">
        <w:rPr>
          <w:color w:val="BFBFBF"/>
          <w:sz w:val="22"/>
          <w:rPrChange w:id="69" w:author="Emilee Tkacik" w:date="2020-04-22T10:33:00Z">
            <w:rPr>
              <w:color w:val="BFBFBF"/>
              <w:sz w:val="22"/>
              <w:szCs w:val="22"/>
            </w:rPr>
          </w:rPrChange>
        </w:rPr>
        <w:t xml:space="preserve"> avoid more than incidental direct quotes from the literature, in favor of a presentation that offers your critical discussion and analysis of the topics of interest. </w:t>
      </w:r>
    </w:p>
    <w:p w14:paraId="615C4634" w14:textId="77777777" w:rsidR="005616F8" w:rsidRDefault="005616F8">
      <w:pPr>
        <w:rPr>
          <w:color w:val="000000"/>
          <w:sz w:val="22"/>
        </w:rPr>
      </w:pPr>
    </w:p>
    <w:p w14:paraId="2BFE19C6" w14:textId="77777777" w:rsidR="005616F8" w:rsidRPr="000540B2" w:rsidRDefault="005616F8" w:rsidP="005616F8">
      <w:pPr>
        <w:rPr>
          <w:color w:val="BFBFBF"/>
          <w:sz w:val="22"/>
          <w:rPrChange w:id="70" w:author="Emilee Tkacik" w:date="2020-04-22T10:33:00Z">
            <w:rPr>
              <w:color w:val="BFBFBF"/>
              <w:sz w:val="22"/>
              <w:szCs w:val="22"/>
            </w:rPr>
          </w:rPrChange>
        </w:rPr>
      </w:pPr>
      <w:r w:rsidRPr="00FE3379">
        <w:rPr>
          <w:color w:val="BFBFBF"/>
          <w:sz w:val="22"/>
        </w:rPr>
        <w:t xml:space="preserve">Finally, proposals should be submitted via </w:t>
      </w:r>
      <w:r w:rsidR="00197C36" w:rsidRPr="00FE3379">
        <w:rPr>
          <w:color w:val="BFBFBF"/>
          <w:sz w:val="22"/>
        </w:rPr>
        <w:t xml:space="preserve">our submission platform </w:t>
      </w:r>
      <w:r w:rsidR="00AB754B" w:rsidRPr="00FE3379">
        <w:rPr>
          <w:color w:val="BFBFBF"/>
          <w:sz w:val="22"/>
        </w:rPr>
        <w:fldChar w:fldCharType="begin"/>
      </w:r>
      <w:r w:rsidR="00AB754B" w:rsidRPr="000540B2">
        <w:rPr>
          <w:color w:val="BFBFBF"/>
          <w:sz w:val="22"/>
          <w:rPrChange w:id="71" w:author="Emilee Tkacik" w:date="2020-04-22T10:33:00Z">
            <w:rPr>
              <w:color w:val="BFBFBF"/>
              <w:sz w:val="22"/>
              <w:szCs w:val="22"/>
            </w:rPr>
          </w:rPrChange>
        </w:rPr>
        <w:instrText xml:space="preserve"> HYPERLINK "https://www.editorialmanager.com/pps/" </w:instrText>
      </w:r>
      <w:r w:rsidR="00AB754B" w:rsidRPr="000540B2">
        <w:rPr>
          <w:color w:val="BFBFBF"/>
          <w:sz w:val="22"/>
          <w:rPrChange w:id="72" w:author="Emilee Tkacik" w:date="2020-04-22T10:33:00Z">
            <w:rPr>
              <w:color w:val="BFBFBF"/>
              <w:sz w:val="22"/>
              <w:szCs w:val="22"/>
            </w:rPr>
          </w:rPrChange>
        </w:rPr>
        <w:fldChar w:fldCharType="separate"/>
      </w:r>
      <w:r w:rsidR="00AB754B" w:rsidRPr="000540B2">
        <w:rPr>
          <w:rStyle w:val="Hyperlink"/>
          <w:color w:val="BFBFBF"/>
          <w:sz w:val="22"/>
          <w:rPrChange w:id="73" w:author="Emilee Tkacik" w:date="2020-04-22T10:33:00Z">
            <w:rPr>
              <w:rStyle w:val="Hyperlink"/>
              <w:color w:val="BFBFBF"/>
              <w:u w:val="none"/>
            </w:rPr>
          </w:rPrChange>
        </w:rPr>
        <w:t>Editorial Manager</w:t>
      </w:r>
      <w:r w:rsidR="00AB754B" w:rsidRPr="00FE3379">
        <w:rPr>
          <w:color w:val="BFBFBF"/>
          <w:sz w:val="22"/>
        </w:rPr>
        <w:fldChar w:fldCharType="end"/>
      </w:r>
      <w:r w:rsidRPr="00FE3379">
        <w:rPr>
          <w:color w:val="BFBFBF"/>
          <w:sz w:val="22"/>
        </w:rPr>
        <w:t xml:space="preserve">. </w:t>
      </w:r>
      <w:r w:rsidR="00B22A73" w:rsidRPr="00FE3379">
        <w:rPr>
          <w:color w:val="BFBFBF"/>
          <w:sz w:val="22"/>
        </w:rPr>
        <w:t>Please select “Proposal”</w:t>
      </w:r>
      <w:r w:rsidR="00197C36" w:rsidRPr="00FE3379">
        <w:rPr>
          <w:color w:val="BFBFBF"/>
          <w:sz w:val="22"/>
        </w:rPr>
        <w:t xml:space="preserve"> as the Article Type</w:t>
      </w:r>
      <w:r w:rsidR="00B22A73" w:rsidRPr="000540B2">
        <w:rPr>
          <w:color w:val="BFBFBF"/>
          <w:sz w:val="22"/>
          <w:rPrChange w:id="74" w:author="Emilee Tkacik" w:date="2020-04-22T10:33:00Z">
            <w:rPr>
              <w:color w:val="BFBFBF"/>
              <w:sz w:val="22"/>
              <w:szCs w:val="22"/>
            </w:rPr>
          </w:rPrChange>
        </w:rPr>
        <w:t xml:space="preserve"> when submitting. </w:t>
      </w:r>
    </w:p>
    <w:p w14:paraId="4E2F9573" w14:textId="77777777" w:rsidR="00932A1F" w:rsidRDefault="00932A1F"/>
    <w:p w14:paraId="1285326C" w14:textId="77777777" w:rsidR="00AB754B" w:rsidRPr="000F1771" w:rsidRDefault="00AB754B"/>
    <w:p w14:paraId="1AEC2451" w14:textId="77777777" w:rsidR="00932A1F" w:rsidRPr="000540B2" w:rsidRDefault="00932A1F" w:rsidP="00504DAA">
      <w:pPr>
        <w:rPr>
          <w:color w:val="BFBFBF"/>
          <w:sz w:val="22"/>
        </w:rPr>
      </w:pPr>
      <w:r w:rsidRPr="000540B2">
        <w:rPr>
          <w:color w:val="BFBFBF"/>
          <w:sz w:val="22"/>
        </w:rPr>
        <w:t>G. C. Berry</w:t>
      </w:r>
    </w:p>
    <w:p w14:paraId="7039EB0C" w14:textId="77777777" w:rsidR="00932A1F" w:rsidRPr="000540B2" w:rsidRDefault="00932A1F" w:rsidP="00504DAA">
      <w:pPr>
        <w:rPr>
          <w:color w:val="BFBFBF"/>
          <w:sz w:val="22"/>
        </w:rPr>
      </w:pPr>
      <w:r w:rsidRPr="000540B2">
        <w:rPr>
          <w:color w:val="BFBFBF"/>
          <w:sz w:val="22"/>
        </w:rPr>
        <w:t xml:space="preserve">K. </w:t>
      </w:r>
      <w:proofErr w:type="spellStart"/>
      <w:r w:rsidRPr="000540B2">
        <w:rPr>
          <w:color w:val="BFBFBF"/>
          <w:sz w:val="22"/>
        </w:rPr>
        <w:t>Matyjaszewski</w:t>
      </w:r>
      <w:proofErr w:type="spellEnd"/>
    </w:p>
    <w:p w14:paraId="78FB3154" w14:textId="77777777" w:rsidR="00932A1F" w:rsidRPr="000540B2" w:rsidRDefault="00932A1F" w:rsidP="00504DAA">
      <w:pPr>
        <w:ind w:left="180"/>
        <w:rPr>
          <w:i/>
          <w:color w:val="BFBFBF"/>
          <w:sz w:val="22"/>
        </w:rPr>
      </w:pPr>
      <w:r w:rsidRPr="000540B2">
        <w:rPr>
          <w:i/>
          <w:color w:val="BFBFBF"/>
          <w:sz w:val="22"/>
        </w:rPr>
        <w:t>Editors-in-Chief</w:t>
      </w:r>
    </w:p>
    <w:p w14:paraId="57A05B06" w14:textId="77777777" w:rsidR="00D16106" w:rsidRPr="000540B2" w:rsidRDefault="000B749C" w:rsidP="00504DAA">
      <w:pPr>
        <w:rPr>
          <w:color w:val="BFBFBF"/>
          <w:sz w:val="22"/>
        </w:rPr>
      </w:pPr>
      <w:r w:rsidRPr="000540B2">
        <w:rPr>
          <w:color w:val="BFBFBF"/>
          <w:sz w:val="22"/>
        </w:rPr>
        <w:t>M. R.</w:t>
      </w:r>
      <w:r w:rsidR="00D16106" w:rsidRPr="000540B2">
        <w:rPr>
          <w:color w:val="BFBFBF"/>
          <w:sz w:val="22"/>
        </w:rPr>
        <w:t xml:space="preserve"> </w:t>
      </w:r>
      <w:proofErr w:type="spellStart"/>
      <w:r w:rsidR="00D16106" w:rsidRPr="000540B2">
        <w:rPr>
          <w:color w:val="BFBFBF"/>
          <w:sz w:val="22"/>
        </w:rPr>
        <w:t>Bockstaller</w:t>
      </w:r>
      <w:proofErr w:type="spellEnd"/>
    </w:p>
    <w:p w14:paraId="3DD0EA98" w14:textId="77777777" w:rsidR="00D16106" w:rsidRPr="000540B2" w:rsidRDefault="00AB754B" w:rsidP="00504DAA">
      <w:pPr>
        <w:ind w:left="180"/>
        <w:rPr>
          <w:i/>
          <w:color w:val="BFBFBF"/>
          <w:sz w:val="22"/>
        </w:rPr>
      </w:pPr>
      <w:r w:rsidRPr="000540B2">
        <w:rPr>
          <w:i/>
          <w:color w:val="BFBFBF"/>
          <w:sz w:val="22"/>
        </w:rPr>
        <w:t xml:space="preserve">Senior </w:t>
      </w:r>
      <w:r w:rsidR="00D16106" w:rsidRPr="000540B2">
        <w:rPr>
          <w:i/>
          <w:color w:val="BFBFBF"/>
          <w:sz w:val="22"/>
        </w:rPr>
        <w:t>Editor</w:t>
      </w:r>
    </w:p>
    <w:p w14:paraId="12C494E6" w14:textId="77777777" w:rsidR="00932A1F" w:rsidRPr="000540B2" w:rsidRDefault="00932A1F" w:rsidP="00504DAA">
      <w:pPr>
        <w:rPr>
          <w:color w:val="BFBFBF"/>
          <w:sz w:val="22"/>
        </w:rPr>
      </w:pPr>
      <w:r w:rsidRPr="000540B2">
        <w:rPr>
          <w:color w:val="BFBFBF"/>
          <w:sz w:val="22"/>
        </w:rPr>
        <w:t>Progress in Polymer Science</w:t>
      </w:r>
    </w:p>
    <w:p w14:paraId="1A910091" w14:textId="77777777" w:rsidR="00932A1F" w:rsidRPr="000540B2" w:rsidRDefault="00932A1F" w:rsidP="00504DAA">
      <w:pPr>
        <w:rPr>
          <w:color w:val="BFBFBF"/>
          <w:sz w:val="22"/>
        </w:rPr>
      </w:pPr>
      <w:r w:rsidRPr="000540B2">
        <w:rPr>
          <w:color w:val="BFBFBF"/>
          <w:sz w:val="22"/>
        </w:rPr>
        <w:t xml:space="preserve">e-mail: </w:t>
      </w:r>
      <w:del w:id="75" w:author="KiraSensei 13" w:date="2020-04-22T10:33:00Z">
        <w:r w:rsidR="00AB754B" w:rsidRPr="000540B2">
          <w:rPr>
            <w:color w:val="BFBFBF"/>
            <w:sz w:val="22"/>
          </w:rPr>
          <w:fldChar w:fldCharType="begin"/>
        </w:r>
        <w:r w:rsidR="00AB754B" w:rsidRPr="000540B2">
          <w:rPr>
            <w:color w:val="BFBFBF"/>
            <w:sz w:val="22"/>
          </w:rPr>
          <w:delInstrText xml:space="preserve"> HYPERLINK "mailto:prog-poly-sci@andrew.cmu.edu" </w:delInstrText>
        </w:r>
        <w:r w:rsidR="00AB754B" w:rsidRPr="000540B2">
          <w:rPr>
            <w:color w:val="BFBFBF"/>
            <w:sz w:val="22"/>
          </w:rPr>
          <w:fldChar w:fldCharType="separate"/>
        </w:r>
        <w:r w:rsidR="00AB754B" w:rsidRPr="000540B2">
          <w:rPr>
            <w:rStyle w:val="Hyperlink"/>
            <w:color w:val="BFBFBF"/>
            <w:sz w:val="22"/>
          </w:rPr>
          <w:delText>prog-poly-sci@andrew.cmu.edu</w:delText>
        </w:r>
        <w:r w:rsidR="00AB754B" w:rsidRPr="000540B2">
          <w:rPr>
            <w:color w:val="BFBFBF"/>
            <w:sz w:val="22"/>
          </w:rPr>
          <w:fldChar w:fldCharType="end"/>
        </w:r>
      </w:del>
      <w:ins w:id="76" w:author="KiraSensei 13" w:date="2020-04-22T10:33:00Z">
        <w:r w:rsidR="00AB754B" w:rsidRPr="000540B2">
          <w:rPr>
            <w:color w:val="BFBFBF"/>
            <w:sz w:val="22"/>
          </w:rPr>
          <w:fldChar w:fldCharType="begin"/>
        </w:r>
        <w:r w:rsidR="00AB754B" w:rsidRPr="000540B2">
          <w:rPr>
            <w:color w:val="BFBFBF"/>
            <w:sz w:val="22"/>
          </w:rPr>
          <w:instrText xml:space="preserve"> HYPERLINK "mailto:prog-poly-sci@andrew.cmu.edu" </w:instrText>
        </w:r>
        <w:r w:rsidR="00AB754B" w:rsidRPr="000540B2">
          <w:rPr>
            <w:color w:val="BFBFBF"/>
            <w:sz w:val="22"/>
          </w:rPr>
          <w:fldChar w:fldCharType="separate"/>
        </w:r>
        <w:r w:rsidR="00AB754B" w:rsidRPr="000540B2">
          <w:rPr>
            <w:rStyle w:val="Hyperlink"/>
            <w:color w:val="BFBFBF"/>
            <w:sz w:val="22"/>
          </w:rPr>
          <w:t>prog-poly-sci@andrew.cmu.edu</w:t>
        </w:r>
        <w:r w:rsidR="00AB754B" w:rsidRPr="000540B2">
          <w:rPr>
            <w:color w:val="BFBFBF"/>
            <w:sz w:val="22"/>
          </w:rPr>
          <w:fldChar w:fldCharType="end"/>
        </w:r>
      </w:ins>
    </w:p>
    <w:p w14:paraId="47CF7951" w14:textId="77777777" w:rsidR="00AB754B" w:rsidRPr="000540B2" w:rsidRDefault="00AB754B" w:rsidP="00AB754B">
      <w:pPr>
        <w:rPr>
          <w:del w:id="77" w:author="KiraSensei 13" w:date="2020-04-22T10:33:00Z"/>
          <w:color w:val="BFBFBF"/>
          <w:sz w:val="22"/>
          <w:szCs w:val="22"/>
        </w:rPr>
      </w:pPr>
      <w:del w:id="78" w:author="KiraSensei 13" w:date="2020-04-22T10:33:00Z">
        <w:r w:rsidRPr="000540B2">
          <w:rPr>
            <w:color w:val="BFBFBF"/>
            <w:sz w:val="22"/>
            <w:szCs w:val="22"/>
          </w:rPr>
          <w:fldChar w:fldCharType="begin"/>
        </w:r>
        <w:r w:rsidRPr="000540B2">
          <w:rPr>
            <w:color w:val="BFBFBF"/>
            <w:sz w:val="22"/>
            <w:szCs w:val="22"/>
          </w:rPr>
          <w:delInstrText xml:space="preserve"> HYPERLINK "https://www.editorialmanager.com/pps/" </w:delInstrText>
        </w:r>
        <w:r w:rsidRPr="000540B2">
          <w:rPr>
            <w:color w:val="BFBFBF"/>
            <w:sz w:val="22"/>
            <w:szCs w:val="22"/>
          </w:rPr>
          <w:fldChar w:fldCharType="separate"/>
        </w:r>
        <w:r w:rsidRPr="000540B2">
          <w:rPr>
            <w:rStyle w:val="Hyperlink"/>
            <w:color w:val="BFBFBF"/>
            <w:sz w:val="22"/>
            <w:szCs w:val="22"/>
          </w:rPr>
          <w:delText>https://www.editorialmanager.com/pps/</w:delText>
        </w:r>
        <w:r w:rsidRPr="000540B2">
          <w:rPr>
            <w:color w:val="BFBFBF"/>
            <w:sz w:val="22"/>
            <w:szCs w:val="22"/>
          </w:rPr>
          <w:fldChar w:fldCharType="end"/>
        </w:r>
      </w:del>
    </w:p>
    <w:p w14:paraId="7D6DEC91" w14:textId="77777777" w:rsidR="00AB754B" w:rsidRPr="000540B2" w:rsidRDefault="00AB754B" w:rsidP="00AB754B">
      <w:pPr>
        <w:rPr>
          <w:ins w:id="79" w:author="KiraSensei 13" w:date="2020-04-22T10:33:00Z"/>
          <w:color w:val="BFBFBF"/>
          <w:sz w:val="22"/>
          <w:szCs w:val="22"/>
        </w:rPr>
      </w:pPr>
      <w:ins w:id="80" w:author="KiraSensei 13" w:date="2020-04-22T10:33:00Z">
        <w:r w:rsidRPr="000540B2">
          <w:rPr>
            <w:color w:val="BFBFBF"/>
            <w:sz w:val="22"/>
            <w:szCs w:val="22"/>
          </w:rPr>
          <w:fldChar w:fldCharType="begin"/>
        </w:r>
        <w:r w:rsidRPr="000540B2">
          <w:rPr>
            <w:color w:val="BFBFBF"/>
            <w:sz w:val="22"/>
            <w:szCs w:val="22"/>
          </w:rPr>
          <w:instrText xml:space="preserve"> HYPERLINK "https://www.editorialmanager.com/pps/" </w:instrText>
        </w:r>
        <w:r w:rsidRPr="000540B2">
          <w:rPr>
            <w:color w:val="BFBFBF"/>
            <w:sz w:val="22"/>
            <w:szCs w:val="22"/>
          </w:rPr>
          <w:fldChar w:fldCharType="separate"/>
        </w:r>
        <w:r w:rsidRPr="000540B2">
          <w:rPr>
            <w:rStyle w:val="Hyperlink"/>
            <w:color w:val="BFBFBF"/>
            <w:sz w:val="22"/>
            <w:szCs w:val="22"/>
          </w:rPr>
          <w:t>https://www.editorialmanager.com/pps/</w:t>
        </w:r>
        <w:r w:rsidRPr="000540B2">
          <w:rPr>
            <w:color w:val="BFBFBF"/>
            <w:sz w:val="22"/>
            <w:szCs w:val="22"/>
          </w:rPr>
          <w:fldChar w:fldCharType="end"/>
        </w:r>
      </w:ins>
    </w:p>
    <w:p w14:paraId="7D197633" w14:textId="77777777" w:rsidR="00932A1F" w:rsidRPr="000540B2" w:rsidRDefault="00932A1F">
      <w:pPr>
        <w:rPr>
          <w:color w:val="BFBFBF"/>
          <w:sz w:val="22"/>
        </w:rPr>
      </w:pPr>
      <w:r w:rsidRPr="000540B2">
        <w:rPr>
          <w:color w:val="BFBFBF"/>
          <w:sz w:val="22"/>
        </w:rPr>
        <w:t>=============================</w:t>
      </w:r>
    </w:p>
    <w:sectPr w:rsidR="00932A1F" w:rsidRPr="000540B2" w:rsidSect="000F1771">
      <w:pgSz w:w="12240" w:h="15840"/>
      <w:pgMar w:top="720" w:right="990" w:bottom="63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raSensei 13">
    <w15:presenceInfo w15:providerId="Windows Live" w15:userId="d14d2d7d84edc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0F2E"/>
    <w:rsid w:val="000540B2"/>
    <w:rsid w:val="0006739C"/>
    <w:rsid w:val="00091AED"/>
    <w:rsid w:val="00097116"/>
    <w:rsid w:val="000A2698"/>
    <w:rsid w:val="000B749C"/>
    <w:rsid w:val="000C3CF4"/>
    <w:rsid w:val="000F1771"/>
    <w:rsid w:val="00104DC6"/>
    <w:rsid w:val="00160C7B"/>
    <w:rsid w:val="00197C36"/>
    <w:rsid w:val="001C4DFF"/>
    <w:rsid w:val="00200833"/>
    <w:rsid w:val="00226360"/>
    <w:rsid w:val="002604D9"/>
    <w:rsid w:val="00261B07"/>
    <w:rsid w:val="00267972"/>
    <w:rsid w:val="002745FF"/>
    <w:rsid w:val="002761AB"/>
    <w:rsid w:val="00293448"/>
    <w:rsid w:val="002A5A77"/>
    <w:rsid w:val="00316C83"/>
    <w:rsid w:val="00325E4E"/>
    <w:rsid w:val="00334739"/>
    <w:rsid w:val="00335B60"/>
    <w:rsid w:val="00354CE9"/>
    <w:rsid w:val="00392439"/>
    <w:rsid w:val="003A1B79"/>
    <w:rsid w:val="003B1455"/>
    <w:rsid w:val="003C5E1D"/>
    <w:rsid w:val="003E2ED9"/>
    <w:rsid w:val="004927EF"/>
    <w:rsid w:val="004D4526"/>
    <w:rsid w:val="004F4B24"/>
    <w:rsid w:val="00504DAA"/>
    <w:rsid w:val="005160AB"/>
    <w:rsid w:val="00532527"/>
    <w:rsid w:val="0054127E"/>
    <w:rsid w:val="005437BF"/>
    <w:rsid w:val="005547A8"/>
    <w:rsid w:val="005616F8"/>
    <w:rsid w:val="00576964"/>
    <w:rsid w:val="005958DE"/>
    <w:rsid w:val="005A195C"/>
    <w:rsid w:val="005A487B"/>
    <w:rsid w:val="005E657E"/>
    <w:rsid w:val="00604AA9"/>
    <w:rsid w:val="0060781E"/>
    <w:rsid w:val="006245F2"/>
    <w:rsid w:val="006405D2"/>
    <w:rsid w:val="00644BCA"/>
    <w:rsid w:val="00691498"/>
    <w:rsid w:val="00694034"/>
    <w:rsid w:val="006972B1"/>
    <w:rsid w:val="006C6C6C"/>
    <w:rsid w:val="006E55B5"/>
    <w:rsid w:val="006E6123"/>
    <w:rsid w:val="00712BEC"/>
    <w:rsid w:val="007156A7"/>
    <w:rsid w:val="00751D59"/>
    <w:rsid w:val="00770D51"/>
    <w:rsid w:val="00774F2F"/>
    <w:rsid w:val="007A2644"/>
    <w:rsid w:val="007C1820"/>
    <w:rsid w:val="007C6BAF"/>
    <w:rsid w:val="007F3EB7"/>
    <w:rsid w:val="00822280"/>
    <w:rsid w:val="008460E9"/>
    <w:rsid w:val="00846DC6"/>
    <w:rsid w:val="00860ADE"/>
    <w:rsid w:val="0088575E"/>
    <w:rsid w:val="008A4EA3"/>
    <w:rsid w:val="008E789C"/>
    <w:rsid w:val="008F6B40"/>
    <w:rsid w:val="009139CA"/>
    <w:rsid w:val="00923C7E"/>
    <w:rsid w:val="00925D79"/>
    <w:rsid w:val="00925E66"/>
    <w:rsid w:val="009274A7"/>
    <w:rsid w:val="00932A1F"/>
    <w:rsid w:val="009D6B09"/>
    <w:rsid w:val="009F47D0"/>
    <w:rsid w:val="00A030FB"/>
    <w:rsid w:val="00A45178"/>
    <w:rsid w:val="00A85CAA"/>
    <w:rsid w:val="00AB754B"/>
    <w:rsid w:val="00AD3AB3"/>
    <w:rsid w:val="00B0778A"/>
    <w:rsid w:val="00B22A73"/>
    <w:rsid w:val="00B373C6"/>
    <w:rsid w:val="00B46F18"/>
    <w:rsid w:val="00B77367"/>
    <w:rsid w:val="00B828D3"/>
    <w:rsid w:val="00B92FD7"/>
    <w:rsid w:val="00C15B33"/>
    <w:rsid w:val="00C24C15"/>
    <w:rsid w:val="00C261EA"/>
    <w:rsid w:val="00C35626"/>
    <w:rsid w:val="00C5583A"/>
    <w:rsid w:val="00C72DDD"/>
    <w:rsid w:val="00D16106"/>
    <w:rsid w:val="00D16320"/>
    <w:rsid w:val="00D227B1"/>
    <w:rsid w:val="00D32D60"/>
    <w:rsid w:val="00D516BB"/>
    <w:rsid w:val="00D84FC5"/>
    <w:rsid w:val="00DB5F0A"/>
    <w:rsid w:val="00DC2353"/>
    <w:rsid w:val="00E03816"/>
    <w:rsid w:val="00E14949"/>
    <w:rsid w:val="00E15BEE"/>
    <w:rsid w:val="00E31C47"/>
    <w:rsid w:val="00E351E4"/>
    <w:rsid w:val="00E60DE2"/>
    <w:rsid w:val="00EA2963"/>
    <w:rsid w:val="00ED7873"/>
    <w:rsid w:val="00F100FB"/>
    <w:rsid w:val="00F1144A"/>
    <w:rsid w:val="00F3620F"/>
    <w:rsid w:val="00F44490"/>
    <w:rsid w:val="00F66F7A"/>
    <w:rsid w:val="00FB0F2E"/>
    <w:rsid w:val="00FC2F38"/>
    <w:rsid w:val="00FE3379"/>
    <w:rsid w:val="00FF2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2E037D2"/>
  <w14:defaultImageDpi w14:val="300"/>
  <w15:chartTrackingRefBased/>
  <w15:docId w15:val="{9CCC16BA-0FC7-413B-B76B-2F64169F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27E"/>
    <w:rPr>
      <w:sz w:val="24"/>
      <w:lang w:val="en-US" w:eastAsia="en-US"/>
    </w:rPr>
  </w:style>
  <w:style w:type="paragraph" w:styleId="Heading1">
    <w:name w:val="heading 1"/>
    <w:basedOn w:val="Normal"/>
    <w:next w:val="Normal"/>
    <w:qFormat/>
    <w:rsid w:val="00D21273"/>
    <w:pPr>
      <w:keepNext/>
      <w:outlineLvl w:val="0"/>
    </w:pPr>
    <w:rPr>
      <w:sz w:val="40"/>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10">
    <w:name w:val="arial-10"/>
    <w:rsid w:val="00FB0F2E"/>
    <w:rPr>
      <w:rFonts w:ascii="Arial" w:hAnsi="Arial"/>
      <w:color w:val="000000"/>
      <w:lang w:val="en-US" w:eastAsia="en-US"/>
    </w:rPr>
  </w:style>
  <w:style w:type="paragraph" w:customStyle="1" w:styleId="Default">
    <w:name w:val="Default"/>
    <w:rsid w:val="008A4EA3"/>
    <w:pPr>
      <w:widowControl w:val="0"/>
      <w:autoSpaceDE w:val="0"/>
      <w:autoSpaceDN w:val="0"/>
      <w:adjustRightInd w:val="0"/>
    </w:pPr>
    <w:rPr>
      <w:color w:val="000000"/>
      <w:sz w:val="24"/>
      <w:szCs w:val="24"/>
      <w:lang w:val="en-US" w:eastAsia="en-US"/>
    </w:rPr>
  </w:style>
  <w:style w:type="paragraph" w:styleId="BodyText">
    <w:name w:val="Body Text"/>
    <w:basedOn w:val="Normal"/>
    <w:link w:val="BodyTextChar"/>
    <w:rsid w:val="00ED7873"/>
    <w:rPr>
      <w:rFonts w:ascii="Helvetica" w:eastAsia="Times" w:hAnsi="Helvetica"/>
      <w:sz w:val="16"/>
    </w:rPr>
  </w:style>
  <w:style w:type="character" w:customStyle="1" w:styleId="BodyTextChar">
    <w:name w:val="Body Text Char"/>
    <w:link w:val="BodyText"/>
    <w:rsid w:val="00ED7873"/>
    <w:rPr>
      <w:rFonts w:ascii="Helvetica" w:eastAsia="Times" w:hAnsi="Helvetica"/>
      <w:sz w:val="16"/>
    </w:rPr>
  </w:style>
  <w:style w:type="character" w:styleId="Hyperlink">
    <w:name w:val="Hyperlink"/>
    <w:rsid w:val="00ED7873"/>
    <w:rPr>
      <w:color w:val="0000FF"/>
      <w:u w:val="single"/>
    </w:rPr>
  </w:style>
  <w:style w:type="paragraph" w:styleId="Title">
    <w:name w:val="Title"/>
    <w:basedOn w:val="Normal"/>
    <w:link w:val="TitleChar"/>
    <w:qFormat/>
    <w:rsid w:val="00ED7873"/>
    <w:pPr>
      <w:jc w:val="center"/>
    </w:pPr>
    <w:rPr>
      <w:rFonts w:ascii="Helvetica" w:eastAsia="Times" w:hAnsi="Helvetica"/>
      <w:color w:val="0000FF"/>
      <w:sz w:val="32"/>
    </w:rPr>
  </w:style>
  <w:style w:type="character" w:customStyle="1" w:styleId="TitleChar">
    <w:name w:val="Title Char"/>
    <w:link w:val="Title"/>
    <w:rsid w:val="00ED7873"/>
    <w:rPr>
      <w:rFonts w:ascii="Helvetica" w:eastAsia="Times" w:hAnsi="Helvetica"/>
      <w:color w:val="0000FF"/>
      <w:sz w:val="32"/>
    </w:rPr>
  </w:style>
  <w:style w:type="character" w:styleId="UnresolvedMention">
    <w:name w:val="Unresolved Mention"/>
    <w:uiPriority w:val="99"/>
    <w:semiHidden/>
    <w:unhideWhenUsed/>
    <w:rsid w:val="005616F8"/>
    <w:rPr>
      <w:color w:val="605E5C"/>
      <w:shd w:val="clear" w:color="auto" w:fill="E1DFDD"/>
    </w:rPr>
  </w:style>
  <w:style w:type="paragraph" w:styleId="BalloonText">
    <w:name w:val="Balloon Text"/>
    <w:basedOn w:val="Normal"/>
    <w:link w:val="BalloonTextChar"/>
    <w:uiPriority w:val="99"/>
    <w:semiHidden/>
    <w:unhideWhenUsed/>
    <w:rsid w:val="00FE33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37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34035-0229-48DF-B4BC-8744C38B6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1422</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Thank you for the opportunity to review your proposal for a contribution on</vt:lpstr>
    </vt:vector>
  </TitlesOfParts>
  <Company/>
  <LinksUpToDate>false</LinksUpToDate>
  <CharactersWithSpaces>10778</CharactersWithSpaces>
  <SharedDoc>false</SharedDoc>
  <HLinks>
    <vt:vector size="30" baseType="variant">
      <vt:variant>
        <vt:i4>5242973</vt:i4>
      </vt:variant>
      <vt:variant>
        <vt:i4>27</vt:i4>
      </vt:variant>
      <vt:variant>
        <vt:i4>0</vt:i4>
      </vt:variant>
      <vt:variant>
        <vt:i4>5</vt:i4>
      </vt:variant>
      <vt:variant>
        <vt:lpwstr>https://www.editorialmanager.com/pps/</vt:lpwstr>
      </vt:variant>
      <vt:variant>
        <vt:lpwstr/>
      </vt:variant>
      <vt:variant>
        <vt:i4>3473493</vt:i4>
      </vt:variant>
      <vt:variant>
        <vt:i4>21</vt:i4>
      </vt:variant>
      <vt:variant>
        <vt:i4>0</vt:i4>
      </vt:variant>
      <vt:variant>
        <vt:i4>5</vt:i4>
      </vt:variant>
      <vt:variant>
        <vt:lpwstr>mailto:prog-poly-sci@andrew.cmu.edu</vt:lpwstr>
      </vt:variant>
      <vt:variant>
        <vt:lpwstr/>
      </vt:variant>
      <vt:variant>
        <vt:i4>5242973</vt:i4>
      </vt:variant>
      <vt:variant>
        <vt:i4>15</vt:i4>
      </vt:variant>
      <vt:variant>
        <vt:i4>0</vt:i4>
      </vt:variant>
      <vt:variant>
        <vt:i4>5</vt:i4>
      </vt:variant>
      <vt:variant>
        <vt:lpwstr>https://www.editorialmanager.com/pps/</vt:lpwstr>
      </vt:variant>
      <vt:variant>
        <vt:lpwstr/>
      </vt:variant>
      <vt:variant>
        <vt:i4>5242973</vt:i4>
      </vt:variant>
      <vt:variant>
        <vt:i4>9</vt:i4>
      </vt:variant>
      <vt:variant>
        <vt:i4>0</vt:i4>
      </vt:variant>
      <vt:variant>
        <vt:i4>5</vt:i4>
      </vt:variant>
      <vt:variant>
        <vt:lpwstr>https://www.editorialmanager.com/pps/</vt:lpwstr>
      </vt:variant>
      <vt:variant>
        <vt:lpwstr/>
      </vt:variant>
      <vt:variant>
        <vt:i4>3473493</vt:i4>
      </vt:variant>
      <vt:variant>
        <vt:i4>6</vt:i4>
      </vt:variant>
      <vt:variant>
        <vt:i4>0</vt:i4>
      </vt:variant>
      <vt:variant>
        <vt:i4>5</vt:i4>
      </vt:variant>
      <vt:variant>
        <vt:lpwstr>mailto:prog-poly-sci@andrew.cmu.edu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 you for the opportunity to review your proposal for a contribution on</dc:title>
  <dc:subject/>
  <dc:creator>gcberry</dc:creator>
  <cp:keywords/>
  <cp:lastModifiedBy>KiraSensei 13</cp:lastModifiedBy>
  <cp:revision>22</cp:revision>
  <dcterms:created xsi:type="dcterms:W3CDTF">2020-04-22T15:45:00Z</dcterms:created>
  <dcterms:modified xsi:type="dcterms:W3CDTF">2020-04-22T19:38:00Z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http://www.zotero.org/styles/materials-today-proceedings</vt:lpwstr>
  </property>
  <property fmtid="{D5CDD505-2E9C-101B-9397-08002B2CF9AE}" pid="15" name="Mendeley Recent Style Name 6_1">
    <vt:lpwstr>Materials Today: Proceedings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